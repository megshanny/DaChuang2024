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A1472C2" w14:textId="3501FBC8" w:rsidR="00D4721D" w:rsidRDefault="00F27565" w:rsidP="00A14B6D">
      <w:pPr>
        <w:spacing w:before="240"/>
        <w:rPr>
          <w:rFonts w:ascii="华文中宋" w:eastAsia="华文中宋" w:hAnsi="Times New Roman"/>
          <w:b/>
          <w:color w:val="000000"/>
          <w:w w:val="80"/>
        </w:rPr>
      </w:pPr>
      <w:r>
        <w:rPr>
          <w:rFonts w:hAnsi="Times New Roman"/>
          <w:noProof/>
        </w:rPr>
        <w:drawing>
          <wp:anchor distT="0" distB="0" distL="114300" distR="114300" simplePos="0" relativeHeight="251657728" behindDoc="1" locked="0" layoutInCell="1" allowOverlap="1" wp14:anchorId="7E086AE7" wp14:editId="67EE1E01">
            <wp:simplePos x="0" y="0"/>
            <wp:positionH relativeFrom="column">
              <wp:posOffset>1371600</wp:posOffset>
            </wp:positionH>
            <wp:positionV relativeFrom="paragraph">
              <wp:posOffset>0</wp:posOffset>
            </wp:positionV>
            <wp:extent cx="2524125" cy="604520"/>
            <wp:effectExtent l="0" t="0" r="0" b="0"/>
            <wp:wrapTight wrapText="bothSides">
              <wp:wrapPolygon edited="0">
                <wp:start x="0" y="0"/>
                <wp:lineTo x="0" y="21101"/>
                <wp:lineTo x="21518" y="21101"/>
                <wp:lineTo x="21518" y="0"/>
                <wp:lineTo x="0" y="0"/>
              </wp:wrapPolygon>
            </wp:wrapTight>
            <wp:docPr id="2" name="图片 1" descr="左右彩"/>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左右彩"/>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60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21D">
        <w:rPr>
          <w:rFonts w:ascii="华文中宋" w:eastAsia="华文中宋" w:hAnsi="Times New Roman" w:hint="eastAsia"/>
          <w:b/>
          <w:color w:val="000000"/>
          <w:w w:val="80"/>
        </w:rPr>
        <w:t xml:space="preserve"> </w:t>
      </w:r>
    </w:p>
    <w:p w14:paraId="5D836167" w14:textId="77777777" w:rsidR="00D4721D" w:rsidRDefault="00D4721D" w:rsidP="00A14B6D">
      <w:pPr>
        <w:snapToGrid w:val="0"/>
        <w:rPr>
          <w:rFonts w:ascii="华文中宋" w:eastAsia="华文中宋" w:hAnsi="Times New Roman"/>
          <w:b/>
          <w:color w:val="000000"/>
          <w:w w:val="80"/>
          <w:sz w:val="28"/>
        </w:rPr>
      </w:pPr>
    </w:p>
    <w:p w14:paraId="143C9FF6" w14:textId="77777777" w:rsidR="00D4721D" w:rsidRPr="00A14B6D" w:rsidRDefault="00D4721D" w:rsidP="00307DD0">
      <w:pPr>
        <w:snapToGrid w:val="0"/>
        <w:spacing w:beforeLines="100" w:before="312"/>
        <w:jc w:val="center"/>
        <w:rPr>
          <w:rFonts w:ascii="方正小标宋简体" w:eastAsia="方正小标宋简体" w:hAnsi="方正小标宋简体"/>
          <w:b/>
          <w:color w:val="000000"/>
          <w:sz w:val="52"/>
        </w:rPr>
      </w:pPr>
      <w:r w:rsidRPr="00A14B6D">
        <w:rPr>
          <w:rFonts w:ascii="方正小标宋简体" w:eastAsia="方正小标宋简体" w:hAnsi="方正小标宋简体" w:hint="eastAsia"/>
          <w:b/>
          <w:color w:val="000000"/>
          <w:sz w:val="72"/>
        </w:rPr>
        <w:t xml:space="preserve"> </w:t>
      </w:r>
      <w:r w:rsidR="00A14B6D">
        <w:rPr>
          <w:rFonts w:ascii="方正小标宋简体" w:eastAsia="方正小标宋简体" w:hAnsi="方正小标宋简体" w:hint="eastAsia"/>
          <w:b/>
          <w:color w:val="000000"/>
          <w:sz w:val="52"/>
        </w:rPr>
        <w:t>“求是学术”品牌研究项目</w:t>
      </w:r>
    </w:p>
    <w:p w14:paraId="74D15749" w14:textId="77777777" w:rsidR="00307DD0" w:rsidRDefault="00476BD4" w:rsidP="00307DD0">
      <w:pPr>
        <w:snapToGrid w:val="0"/>
        <w:jc w:val="center"/>
        <w:rPr>
          <w:rFonts w:ascii="方正小标宋简体" w:eastAsia="方正小标宋简体" w:hAnsi="方正小标宋简体"/>
          <w:b/>
          <w:color w:val="000000"/>
          <w:sz w:val="52"/>
        </w:rPr>
      </w:pPr>
      <w:r>
        <w:rPr>
          <w:rFonts w:ascii="方正小标宋简体" w:eastAsia="方正小标宋简体" w:hAnsi="方正小标宋简体" w:hint="eastAsia"/>
          <w:b/>
          <w:color w:val="000000"/>
          <w:sz w:val="52"/>
        </w:rPr>
        <w:t>申报书</w:t>
      </w:r>
    </w:p>
    <w:p w14:paraId="1E0E9132" w14:textId="77777777" w:rsidR="00D4721D" w:rsidRPr="00307DD0" w:rsidRDefault="00307DD0" w:rsidP="00307DD0">
      <w:pPr>
        <w:snapToGrid w:val="0"/>
        <w:jc w:val="center"/>
        <w:rPr>
          <w:rFonts w:ascii="楷体" w:eastAsia="楷体" w:hAnsi="楷体"/>
          <w:b/>
          <w:color w:val="000000"/>
          <w:sz w:val="36"/>
          <w:szCs w:val="36"/>
        </w:rPr>
      </w:pPr>
      <w:r w:rsidRPr="00307DD0">
        <w:rPr>
          <w:rFonts w:ascii="楷体" w:eastAsia="楷体" w:hAnsi="楷体" w:hint="eastAsia"/>
          <w:b/>
          <w:color w:val="000000"/>
          <w:sz w:val="36"/>
          <w:szCs w:val="36"/>
        </w:rPr>
        <w:t>（负责人为本科生）</w:t>
      </w:r>
    </w:p>
    <w:p w14:paraId="2FE4E070" w14:textId="77777777" w:rsidR="00A14B6D" w:rsidRDefault="00A14B6D" w:rsidP="00307DD0">
      <w:pPr>
        <w:spacing w:before="120"/>
        <w:ind w:firstLine="1763"/>
        <w:rPr>
          <w:rFonts w:ascii="华文中宋" w:eastAsia="华文中宋" w:hAnsi="华文中宋"/>
          <w:b/>
          <w:color w:val="000000"/>
          <w:sz w:val="52"/>
        </w:rPr>
      </w:pPr>
    </w:p>
    <w:p w14:paraId="7A830825" w14:textId="30C6B252"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项目名称：</w:t>
      </w:r>
      <w:r w:rsidR="008F09CB" w:rsidRPr="008F09CB">
        <w:rPr>
          <w:rFonts w:ascii="华文中宋" w:eastAsia="华文中宋" w:hAnsi="华文中宋" w:hint="eastAsia"/>
          <w:color w:val="000000"/>
          <w:sz w:val="28"/>
          <w:u w:val="single"/>
        </w:rPr>
        <w:t>是课社区</w:t>
      </w:r>
      <w:r w:rsidR="008F09CB">
        <w:rPr>
          <w:rFonts w:ascii="华文中宋" w:eastAsia="华文中宋" w:hAnsi="华文中宋" w:hint="eastAsia"/>
          <w:color w:val="000000"/>
          <w:sz w:val="28"/>
          <w:u w:val="single"/>
        </w:rPr>
        <w:t>：</w:t>
      </w:r>
      <w:r w:rsidR="008F09CB" w:rsidRPr="008F09CB">
        <w:rPr>
          <w:rFonts w:ascii="华文中宋" w:eastAsia="华文中宋" w:hAnsi="华文中宋"/>
          <w:color w:val="000000"/>
          <w:sz w:val="28"/>
          <w:u w:val="single"/>
        </w:rPr>
        <w:t xml:space="preserve">AI驱动的智慧课程学习平台 </w:t>
      </w:r>
    </w:p>
    <w:p w14:paraId="0FDC5D05" w14:textId="64504610"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项目负责人：</w:t>
      </w:r>
      <w:r w:rsidRPr="00A14B6D">
        <w:rPr>
          <w:rFonts w:ascii="华文中宋" w:eastAsia="华文中宋" w:hAnsi="华文中宋" w:hint="eastAsia"/>
          <w:color w:val="000000"/>
          <w:sz w:val="28"/>
          <w:u w:val="single"/>
        </w:rPr>
        <w:t xml:space="preserve">　　　　　</w:t>
      </w:r>
      <w:r w:rsidR="00F6607B">
        <w:rPr>
          <w:rFonts w:ascii="华文中宋" w:eastAsia="华文中宋" w:hAnsi="华文中宋" w:hint="eastAsia"/>
          <w:color w:val="000000"/>
          <w:sz w:val="28"/>
          <w:u w:val="single"/>
        </w:rPr>
        <w:t>于佳鑫</w:t>
      </w:r>
      <w:proofErr w:type="gramStart"/>
      <w:r w:rsidRPr="00A14B6D">
        <w:rPr>
          <w:rFonts w:ascii="华文中宋" w:eastAsia="华文中宋" w:hAnsi="华文中宋" w:hint="eastAsia"/>
          <w:color w:val="000000"/>
          <w:sz w:val="28"/>
          <w:u w:val="single"/>
        </w:rPr>
        <w:t xml:space="preserve">　　　　　　　　　</w:t>
      </w:r>
      <w:proofErr w:type="gramEnd"/>
    </w:p>
    <w:p w14:paraId="13E939BF" w14:textId="6BD8D866" w:rsidR="00307DD0" w:rsidRPr="00A14B6D" w:rsidRDefault="00307DD0" w:rsidP="00307DD0">
      <w:pPr>
        <w:spacing w:before="120"/>
        <w:ind w:firstLine="1134"/>
        <w:rPr>
          <w:rFonts w:ascii="华文中宋" w:eastAsia="华文中宋" w:hAnsi="华文中宋"/>
          <w:color w:val="000000"/>
          <w:sz w:val="28"/>
          <w:u w:val="single"/>
        </w:rPr>
      </w:pPr>
      <w:r>
        <w:rPr>
          <w:rFonts w:ascii="华文中宋" w:eastAsia="华文中宋" w:hAnsi="华文中宋" w:hint="eastAsia"/>
          <w:color w:val="000000"/>
          <w:sz w:val="28"/>
        </w:rPr>
        <w:t>所在书院</w:t>
      </w:r>
      <w:r w:rsidRPr="00A14B6D">
        <w:rPr>
          <w:rFonts w:ascii="华文中宋" w:eastAsia="华文中宋" w:hAnsi="华文中宋" w:hint="eastAsia"/>
          <w:color w:val="000000"/>
          <w:sz w:val="28"/>
        </w:rPr>
        <w:t>：</w:t>
      </w:r>
      <w:r w:rsidRPr="00A14B6D">
        <w:rPr>
          <w:rFonts w:ascii="华文中宋" w:eastAsia="华文中宋" w:hAnsi="华文中宋" w:hint="eastAsia"/>
          <w:color w:val="000000"/>
          <w:sz w:val="28"/>
          <w:u w:val="single"/>
        </w:rPr>
        <w:t xml:space="preserve">　　　　　</w:t>
      </w:r>
      <w:r w:rsidR="00BA78C2">
        <w:rPr>
          <w:rFonts w:ascii="华文中宋" w:eastAsia="华文中宋" w:hAnsi="华文中宋" w:hint="eastAsia"/>
          <w:color w:val="000000"/>
          <w:sz w:val="28"/>
          <w:u w:val="single"/>
        </w:rPr>
        <w:t xml:space="preserve"> </w:t>
      </w:r>
      <w:r w:rsidR="008F09CB">
        <w:rPr>
          <w:rFonts w:ascii="华文中宋" w:eastAsia="华文中宋" w:hAnsi="华文中宋" w:hint="eastAsia"/>
          <w:color w:val="000000"/>
          <w:sz w:val="28"/>
          <w:u w:val="single"/>
        </w:rPr>
        <w:t>明理书院</w:t>
      </w:r>
      <w:proofErr w:type="gramStart"/>
      <w:r w:rsidRPr="00A14B6D">
        <w:rPr>
          <w:rFonts w:ascii="华文中宋" w:eastAsia="华文中宋" w:hAnsi="华文中宋" w:hint="eastAsia"/>
          <w:color w:val="000000"/>
          <w:sz w:val="28"/>
          <w:u w:val="single"/>
        </w:rPr>
        <w:t xml:space="preserve">　　　　　　</w:t>
      </w:r>
      <w:proofErr w:type="gramEnd"/>
      <w:r w:rsidR="00BA78C2">
        <w:rPr>
          <w:rFonts w:ascii="华文中宋" w:eastAsia="华文中宋" w:hAnsi="华文中宋" w:hint="eastAsia"/>
          <w:color w:val="000000"/>
          <w:sz w:val="28"/>
          <w:u w:val="single"/>
        </w:rPr>
        <w:t xml:space="preserve"> </w:t>
      </w:r>
      <w:r>
        <w:rPr>
          <w:rFonts w:ascii="华文中宋" w:eastAsia="华文中宋" w:hAnsi="华文中宋" w:hint="eastAsia"/>
          <w:color w:val="000000"/>
          <w:sz w:val="28"/>
          <w:u w:val="single"/>
        </w:rPr>
        <w:t xml:space="preserve"> </w:t>
      </w:r>
      <w:r>
        <w:rPr>
          <w:rFonts w:ascii="华文中宋" w:eastAsia="华文中宋" w:hAnsi="华文中宋"/>
          <w:color w:val="000000"/>
          <w:sz w:val="28"/>
          <w:u w:val="single"/>
        </w:rPr>
        <w:t xml:space="preserve">   </w:t>
      </w:r>
    </w:p>
    <w:p w14:paraId="75591F50" w14:textId="4E7D3DBD" w:rsidR="00D4721D" w:rsidRPr="00A14B6D" w:rsidRDefault="00307DD0" w:rsidP="00307DD0">
      <w:pPr>
        <w:spacing w:before="120"/>
        <w:ind w:firstLine="1134"/>
        <w:rPr>
          <w:rFonts w:ascii="华文中宋" w:eastAsia="华文中宋" w:hAnsi="华文中宋"/>
          <w:color w:val="000000"/>
          <w:sz w:val="28"/>
          <w:u w:val="single"/>
        </w:rPr>
      </w:pPr>
      <w:r>
        <w:rPr>
          <w:rFonts w:ascii="华文中宋" w:eastAsia="华文中宋" w:hAnsi="华文中宋" w:hint="eastAsia"/>
          <w:color w:val="000000"/>
          <w:sz w:val="28"/>
        </w:rPr>
        <w:t>所在</w:t>
      </w:r>
      <w:r w:rsidR="00D4721D" w:rsidRPr="00A14B6D">
        <w:rPr>
          <w:rFonts w:ascii="华文中宋" w:eastAsia="华文中宋" w:hAnsi="华文中宋" w:hint="eastAsia"/>
          <w:color w:val="000000"/>
          <w:sz w:val="28"/>
        </w:rPr>
        <w:t>学院</w:t>
      </w:r>
      <w:r>
        <w:rPr>
          <w:rFonts w:ascii="华文中宋" w:eastAsia="华文中宋" w:hAnsi="华文中宋" w:hint="eastAsia"/>
          <w:color w:val="000000"/>
          <w:sz w:val="28"/>
        </w:rPr>
        <w:t>（系）</w:t>
      </w:r>
      <w:r w:rsidR="00D4721D" w:rsidRPr="00A14B6D">
        <w:rPr>
          <w:rFonts w:ascii="华文中宋" w:eastAsia="华文中宋" w:hAnsi="华文中宋" w:hint="eastAsia"/>
          <w:color w:val="000000"/>
          <w:sz w:val="28"/>
        </w:rPr>
        <w:t>：</w:t>
      </w:r>
      <w:r w:rsidR="00D4721D" w:rsidRPr="00A14B6D">
        <w:rPr>
          <w:rFonts w:ascii="华文中宋" w:eastAsia="华文中宋" w:hAnsi="华文中宋" w:hint="eastAsia"/>
          <w:color w:val="000000"/>
          <w:sz w:val="28"/>
          <w:u w:val="single"/>
        </w:rPr>
        <w:t xml:space="preserve">　　</w:t>
      </w:r>
      <w:r w:rsidR="00BA78C2">
        <w:rPr>
          <w:rFonts w:ascii="华文中宋" w:eastAsia="华文中宋" w:hAnsi="华文中宋" w:hint="eastAsia"/>
          <w:color w:val="000000"/>
          <w:sz w:val="28"/>
          <w:u w:val="single"/>
        </w:rPr>
        <w:t xml:space="preserve"> </w:t>
      </w:r>
      <w:r w:rsidR="008F09CB">
        <w:rPr>
          <w:rFonts w:ascii="华文中宋" w:eastAsia="华文中宋" w:hAnsi="华文中宋" w:hint="eastAsia"/>
          <w:color w:val="000000"/>
          <w:sz w:val="28"/>
          <w:u w:val="single"/>
        </w:rPr>
        <w:t>信息学院</w:t>
      </w:r>
      <w:proofErr w:type="gramStart"/>
      <w:r w:rsidR="00D4721D" w:rsidRPr="00A14B6D">
        <w:rPr>
          <w:rFonts w:ascii="华文中宋" w:eastAsia="华文中宋" w:hAnsi="华文中宋" w:hint="eastAsia"/>
          <w:color w:val="000000"/>
          <w:sz w:val="28"/>
          <w:u w:val="single"/>
        </w:rPr>
        <w:t xml:space="preserve">　　　　　</w:t>
      </w:r>
      <w:proofErr w:type="gramEnd"/>
      <w:r w:rsidR="00BA78C2">
        <w:rPr>
          <w:rFonts w:ascii="华文中宋" w:eastAsia="华文中宋" w:hAnsi="华文中宋" w:hint="eastAsia"/>
          <w:color w:val="000000"/>
          <w:sz w:val="28"/>
          <w:u w:val="single"/>
        </w:rPr>
        <w:t xml:space="preserve"> </w:t>
      </w:r>
      <w:r w:rsidR="00D4721D" w:rsidRPr="00A14B6D">
        <w:rPr>
          <w:rFonts w:ascii="华文中宋" w:eastAsia="华文中宋" w:hAnsi="华文中宋" w:hint="eastAsia"/>
          <w:color w:val="000000"/>
          <w:sz w:val="28"/>
          <w:u w:val="single"/>
        </w:rPr>
        <w:t xml:space="preserve">　　</w:t>
      </w:r>
      <w:proofErr w:type="gramStart"/>
      <w:r w:rsidR="00D4721D" w:rsidRPr="00A14B6D">
        <w:rPr>
          <w:rFonts w:ascii="华文中宋" w:eastAsia="华文中宋" w:hAnsi="华文中宋" w:hint="eastAsia"/>
          <w:color w:val="000000"/>
          <w:sz w:val="28"/>
          <w:u w:val="single"/>
        </w:rPr>
        <w:t xml:space="preserve">　</w:t>
      </w:r>
      <w:proofErr w:type="gramEnd"/>
    </w:p>
    <w:p w14:paraId="7713327A" w14:textId="27129BAF" w:rsidR="00307DD0" w:rsidRPr="00A14B6D" w:rsidRDefault="00307DD0"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年级专业：</w:t>
      </w:r>
      <w:r w:rsidRPr="00A14B6D">
        <w:rPr>
          <w:rFonts w:ascii="华文中宋" w:eastAsia="华文中宋" w:hAnsi="华文中宋" w:hint="eastAsia"/>
          <w:color w:val="000000"/>
          <w:sz w:val="28"/>
          <w:u w:val="single"/>
        </w:rPr>
        <w:t xml:space="preserve">　　　</w:t>
      </w:r>
      <w:r w:rsidR="00781D66">
        <w:rPr>
          <w:rFonts w:ascii="华文中宋" w:eastAsia="华文中宋" w:hAnsi="华文中宋" w:hint="eastAsia"/>
          <w:color w:val="000000"/>
          <w:sz w:val="28"/>
          <w:u w:val="single"/>
        </w:rPr>
        <w:t xml:space="preserve"> </w:t>
      </w:r>
      <w:r w:rsidRPr="00A14B6D">
        <w:rPr>
          <w:rFonts w:ascii="华文中宋" w:eastAsia="华文中宋" w:hAnsi="华文中宋" w:hint="eastAsia"/>
          <w:color w:val="000000"/>
          <w:sz w:val="28"/>
          <w:u w:val="single"/>
        </w:rPr>
        <w:t xml:space="preserve">　</w:t>
      </w:r>
      <w:r w:rsidR="002B68E7">
        <w:rPr>
          <w:rFonts w:ascii="华文中宋" w:eastAsia="华文中宋" w:hAnsi="华文中宋" w:hint="eastAsia"/>
          <w:color w:val="000000"/>
          <w:sz w:val="28"/>
          <w:u w:val="single"/>
        </w:rPr>
        <w:t xml:space="preserve">22级图灵实验班 </w:t>
      </w:r>
      <w:r w:rsidR="00781D66">
        <w:rPr>
          <w:rFonts w:ascii="华文中宋" w:eastAsia="华文中宋" w:hAnsi="华文中宋" w:hint="eastAsia"/>
          <w:color w:val="000000"/>
          <w:sz w:val="28"/>
          <w:u w:val="single"/>
        </w:rPr>
        <w:t xml:space="preserve">   </w:t>
      </w:r>
      <w:r w:rsidRPr="00A14B6D">
        <w:rPr>
          <w:rFonts w:ascii="华文中宋" w:eastAsia="华文中宋" w:hAnsi="华文中宋" w:hint="eastAsia"/>
          <w:color w:val="000000"/>
          <w:sz w:val="28"/>
          <w:u w:val="single"/>
        </w:rPr>
        <w:t xml:space="preserve">　　</w:t>
      </w:r>
      <w:r>
        <w:rPr>
          <w:rFonts w:ascii="华文中宋" w:eastAsia="华文中宋" w:hAnsi="华文中宋" w:hint="eastAsia"/>
          <w:color w:val="000000"/>
          <w:sz w:val="28"/>
          <w:u w:val="single"/>
        </w:rPr>
        <w:t xml:space="preserve"> </w:t>
      </w:r>
      <w:r>
        <w:rPr>
          <w:rFonts w:ascii="华文中宋" w:eastAsia="华文中宋" w:hAnsi="华文中宋"/>
          <w:color w:val="000000"/>
          <w:sz w:val="28"/>
          <w:u w:val="single"/>
        </w:rPr>
        <w:t xml:space="preserve">   </w:t>
      </w:r>
    </w:p>
    <w:p w14:paraId="36845A3F" w14:textId="62E56436"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联系电话：</w:t>
      </w:r>
      <w:r w:rsidRPr="00A14B6D">
        <w:rPr>
          <w:rFonts w:ascii="华文中宋" w:eastAsia="华文中宋" w:hAnsi="华文中宋" w:hint="eastAsia"/>
          <w:color w:val="000000"/>
          <w:sz w:val="28"/>
          <w:u w:val="single"/>
        </w:rPr>
        <w:t xml:space="preserve">　　　　</w:t>
      </w:r>
      <w:r w:rsidR="00F6607B">
        <w:rPr>
          <w:rFonts w:ascii="华文中宋" w:eastAsia="华文中宋" w:hAnsi="华文中宋" w:hint="eastAsia"/>
          <w:color w:val="000000"/>
          <w:sz w:val="28"/>
          <w:u w:val="single"/>
        </w:rPr>
        <w:t xml:space="preserve"> 13017693706 </w:t>
      </w:r>
      <w:proofErr w:type="gramStart"/>
      <w:r w:rsidRPr="00A14B6D">
        <w:rPr>
          <w:rFonts w:ascii="华文中宋" w:eastAsia="华文中宋" w:hAnsi="华文中宋" w:hint="eastAsia"/>
          <w:color w:val="000000"/>
          <w:sz w:val="28"/>
          <w:u w:val="single"/>
        </w:rPr>
        <w:t xml:space="preserve">　　　　　　</w:t>
      </w:r>
      <w:proofErr w:type="gramEnd"/>
    </w:p>
    <w:p w14:paraId="0E86FA55" w14:textId="7156FF22"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电子信箱：</w:t>
      </w:r>
      <w:r w:rsidRPr="00A14B6D">
        <w:rPr>
          <w:rFonts w:ascii="华文中宋" w:eastAsia="华文中宋" w:hAnsi="华文中宋" w:hint="eastAsia"/>
          <w:color w:val="000000"/>
          <w:sz w:val="28"/>
          <w:u w:val="single"/>
        </w:rPr>
        <w:t xml:space="preserve">　　　</w:t>
      </w:r>
      <w:hyperlink r:id="rId8" w:history="1">
        <w:r w:rsidR="00F6607B" w:rsidRPr="00F6136B">
          <w:rPr>
            <w:rStyle w:val="af2"/>
            <w:rFonts w:ascii="华文中宋" w:eastAsia="华文中宋" w:hAnsi="华文中宋" w:hint="eastAsia"/>
            <w:sz w:val="28"/>
          </w:rPr>
          <w:t>2022201895@</w:t>
        </w:r>
        <w:r w:rsidR="00F6607B" w:rsidRPr="00F6136B">
          <w:rPr>
            <w:rStyle w:val="af2"/>
            <w:rFonts w:ascii="华文中宋" w:eastAsia="华文中宋" w:hAnsi="华文中宋"/>
            <w:sz w:val="28"/>
          </w:rPr>
          <w:t>ruc</w:t>
        </w:r>
        <w:r w:rsidR="00F6607B" w:rsidRPr="00F6136B">
          <w:rPr>
            <w:rStyle w:val="af2"/>
            <w:rFonts w:ascii="华文中宋" w:eastAsia="华文中宋" w:hAnsi="华文中宋" w:hint="eastAsia"/>
            <w:sz w:val="28"/>
          </w:rPr>
          <w:t>.edu.cn</w:t>
        </w:r>
      </w:hyperlink>
      <w:r w:rsidR="00F6607B">
        <w:rPr>
          <w:rFonts w:ascii="华文中宋" w:eastAsia="华文中宋" w:hAnsi="华文中宋" w:hint="eastAsia"/>
          <w:color w:val="000000"/>
          <w:sz w:val="28"/>
          <w:u w:val="single"/>
        </w:rPr>
        <w:t xml:space="preserve"> </w:t>
      </w:r>
      <w:r w:rsidRPr="00A14B6D">
        <w:rPr>
          <w:rFonts w:ascii="华文中宋" w:eastAsia="华文中宋" w:hAnsi="华文中宋" w:hint="eastAsia"/>
          <w:color w:val="000000"/>
          <w:sz w:val="28"/>
          <w:u w:val="single"/>
        </w:rPr>
        <w:t xml:space="preserve">　　</w:t>
      </w:r>
    </w:p>
    <w:p w14:paraId="6B3E4161" w14:textId="2650D8B3"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指导教师：</w:t>
      </w:r>
      <w:r w:rsidRPr="00A14B6D">
        <w:rPr>
          <w:rFonts w:ascii="华文中宋" w:eastAsia="华文中宋" w:hAnsi="华文中宋" w:hint="eastAsia"/>
          <w:color w:val="000000"/>
          <w:sz w:val="28"/>
          <w:u w:val="single"/>
        </w:rPr>
        <w:t xml:space="preserve">　　　　　　</w:t>
      </w:r>
      <w:r w:rsidR="00781D66">
        <w:rPr>
          <w:rFonts w:ascii="华文中宋" w:eastAsia="华文中宋" w:hAnsi="华文中宋" w:hint="eastAsia"/>
          <w:color w:val="000000"/>
          <w:sz w:val="28"/>
          <w:u w:val="single"/>
        </w:rPr>
        <w:t>张峰</w:t>
      </w:r>
      <w:proofErr w:type="gramStart"/>
      <w:r w:rsidR="00781D66">
        <w:rPr>
          <w:rFonts w:ascii="华文中宋" w:eastAsia="华文中宋" w:hAnsi="华文中宋" w:hint="eastAsia"/>
          <w:color w:val="000000"/>
          <w:sz w:val="28"/>
          <w:u w:val="single"/>
        </w:rPr>
        <w:t xml:space="preserve"> </w:t>
      </w:r>
      <w:r w:rsidRPr="00A14B6D">
        <w:rPr>
          <w:rFonts w:ascii="华文中宋" w:eastAsia="华文中宋" w:hAnsi="华文中宋" w:hint="eastAsia"/>
          <w:color w:val="000000"/>
          <w:sz w:val="28"/>
          <w:u w:val="single"/>
        </w:rPr>
        <w:t xml:space="preserve">　　</w:t>
      </w:r>
      <w:r w:rsidR="00781D66">
        <w:rPr>
          <w:rFonts w:ascii="华文中宋" w:eastAsia="华文中宋" w:hAnsi="华文中宋" w:hint="eastAsia"/>
          <w:color w:val="000000"/>
          <w:sz w:val="28"/>
          <w:u w:val="single"/>
        </w:rPr>
        <w:t xml:space="preserve"> </w:t>
      </w:r>
      <w:r w:rsidRPr="00A14B6D">
        <w:rPr>
          <w:rFonts w:ascii="华文中宋" w:eastAsia="华文中宋" w:hAnsi="华文中宋" w:hint="eastAsia"/>
          <w:color w:val="000000"/>
          <w:sz w:val="28"/>
          <w:u w:val="single"/>
        </w:rPr>
        <w:t xml:space="preserve">　　　　　　　</w:t>
      </w:r>
      <w:proofErr w:type="gramEnd"/>
    </w:p>
    <w:p w14:paraId="4E5F1069" w14:textId="1BFDC2BE"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指导教师所在</w:t>
      </w:r>
      <w:r w:rsidR="00307DD0">
        <w:rPr>
          <w:rFonts w:ascii="华文中宋" w:eastAsia="华文中宋" w:hAnsi="华文中宋" w:hint="eastAsia"/>
          <w:color w:val="000000"/>
          <w:sz w:val="28"/>
        </w:rPr>
        <w:t>单位</w:t>
      </w:r>
      <w:r w:rsidRPr="00A14B6D">
        <w:rPr>
          <w:rFonts w:ascii="华文中宋" w:eastAsia="华文中宋" w:hAnsi="华文中宋" w:hint="eastAsia"/>
          <w:color w:val="000000"/>
          <w:sz w:val="28"/>
        </w:rPr>
        <w:t>：</w:t>
      </w:r>
      <w:r w:rsidR="0051790B" w:rsidRPr="0051790B">
        <w:rPr>
          <w:rFonts w:ascii="华文中宋" w:eastAsia="华文中宋" w:hAnsi="华文中宋" w:hint="eastAsia"/>
          <w:color w:val="000000"/>
          <w:sz w:val="28"/>
          <w:u w:val="single"/>
        </w:rPr>
        <w:t>数据工程与知识工程教育部重点实验室</w:t>
      </w:r>
    </w:p>
    <w:p w14:paraId="300574D2" w14:textId="6BF19116"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指导教师联系电话：</w:t>
      </w:r>
      <w:r w:rsidRPr="00A14B6D">
        <w:rPr>
          <w:rFonts w:ascii="华文中宋" w:eastAsia="华文中宋" w:hAnsi="华文中宋" w:hint="eastAsia"/>
          <w:color w:val="000000"/>
          <w:sz w:val="28"/>
          <w:u w:val="single"/>
        </w:rPr>
        <w:t xml:space="preserve">　　</w:t>
      </w:r>
      <w:r w:rsidR="00126692" w:rsidRPr="00126692">
        <w:rPr>
          <w:rFonts w:ascii="华文中宋" w:eastAsia="华文中宋" w:hAnsi="华文中宋"/>
          <w:color w:val="000000"/>
          <w:sz w:val="28"/>
          <w:u w:val="single"/>
        </w:rPr>
        <w:t>01062514406</w:t>
      </w:r>
      <w:proofErr w:type="gramStart"/>
      <w:r w:rsidRPr="00A14B6D">
        <w:rPr>
          <w:rFonts w:ascii="华文中宋" w:eastAsia="华文中宋" w:hAnsi="华文中宋" w:hint="eastAsia"/>
          <w:color w:val="000000"/>
          <w:sz w:val="28"/>
          <w:u w:val="single"/>
        </w:rPr>
        <w:t xml:space="preserve">　　　　　</w:t>
      </w:r>
      <w:proofErr w:type="gramEnd"/>
    </w:p>
    <w:p w14:paraId="5C5F6C9C" w14:textId="77777777" w:rsidR="00D4721D" w:rsidRPr="00A14B6D" w:rsidRDefault="00D4721D" w:rsidP="003D213F">
      <w:pPr>
        <w:spacing w:before="240" w:line="900" w:lineRule="exact"/>
        <w:jc w:val="center"/>
        <w:rPr>
          <w:rFonts w:ascii="华文中宋" w:eastAsia="华文中宋" w:hAnsi="华文中宋"/>
          <w:b/>
          <w:color w:val="000000"/>
          <w:sz w:val="28"/>
        </w:rPr>
      </w:pPr>
      <w:r w:rsidRPr="00A14B6D">
        <w:rPr>
          <w:rFonts w:ascii="华文中宋" w:eastAsia="华文中宋" w:hAnsi="华文中宋" w:hint="eastAsia"/>
          <w:b/>
          <w:color w:val="000000"/>
          <w:sz w:val="28"/>
        </w:rPr>
        <w:t>中国人民大学教务处制表</w:t>
      </w:r>
    </w:p>
    <w:p w14:paraId="53D69215" w14:textId="34C396D9" w:rsidR="00D4721D" w:rsidRPr="00A14B6D" w:rsidRDefault="00D4721D" w:rsidP="003D213F">
      <w:pPr>
        <w:spacing w:line="240" w:lineRule="atLeast"/>
        <w:ind w:right="113"/>
        <w:jc w:val="center"/>
        <w:rPr>
          <w:rFonts w:ascii="华文中宋" w:eastAsia="华文中宋" w:hAnsi="华文中宋"/>
          <w:b/>
          <w:color w:val="000000"/>
          <w:sz w:val="28"/>
        </w:rPr>
      </w:pPr>
      <w:r w:rsidRPr="00A14B6D">
        <w:rPr>
          <w:rFonts w:ascii="华文中宋" w:eastAsia="华文中宋" w:hAnsi="华文中宋" w:hint="eastAsia"/>
          <w:b/>
          <w:color w:val="000000"/>
          <w:sz w:val="28"/>
        </w:rPr>
        <w:t>填表日期：</w:t>
      </w:r>
      <w:r w:rsidR="00781D66">
        <w:rPr>
          <w:rFonts w:ascii="华文中宋" w:eastAsia="华文中宋" w:hAnsi="华文中宋" w:hint="eastAsia"/>
          <w:b/>
          <w:color w:val="000000"/>
          <w:sz w:val="28"/>
        </w:rPr>
        <w:t>2024</w:t>
      </w:r>
      <w:r w:rsidRPr="00A14B6D">
        <w:rPr>
          <w:rFonts w:ascii="华文中宋" w:eastAsia="华文中宋" w:hAnsi="华文中宋" w:hint="eastAsia"/>
          <w:b/>
          <w:color w:val="000000"/>
          <w:sz w:val="28"/>
        </w:rPr>
        <w:t>年</w:t>
      </w:r>
      <w:r w:rsidR="00781D66">
        <w:rPr>
          <w:rFonts w:ascii="华文中宋" w:eastAsia="华文中宋" w:hAnsi="华文中宋" w:hint="eastAsia"/>
          <w:b/>
          <w:color w:val="000000"/>
          <w:sz w:val="28"/>
        </w:rPr>
        <w:t>3</w:t>
      </w:r>
      <w:r w:rsidRPr="00A14B6D">
        <w:rPr>
          <w:rFonts w:ascii="华文中宋" w:eastAsia="华文中宋" w:hAnsi="华文中宋" w:hint="eastAsia"/>
          <w:b/>
          <w:color w:val="000000"/>
          <w:sz w:val="28"/>
        </w:rPr>
        <w:t>月</w:t>
      </w:r>
      <w:r w:rsidR="00781D66">
        <w:rPr>
          <w:rFonts w:ascii="华文中宋" w:eastAsia="华文中宋" w:hAnsi="华文中宋" w:hint="eastAsia"/>
          <w:b/>
          <w:color w:val="000000"/>
          <w:sz w:val="28"/>
        </w:rPr>
        <w:t>23</w:t>
      </w:r>
      <w:r w:rsidRPr="00A14B6D">
        <w:rPr>
          <w:rFonts w:ascii="华文中宋" w:eastAsia="华文中宋" w:hAnsi="华文中宋" w:hint="eastAsia"/>
          <w:b/>
          <w:color w:val="000000"/>
          <w:sz w:val="28"/>
        </w:rPr>
        <w:t>日</w:t>
      </w:r>
    </w:p>
    <w:tbl>
      <w:tblPr>
        <w:tblW w:w="9639" w:type="dxa"/>
        <w:tblInd w:w="-459" w:type="dxa"/>
        <w:tblLayout w:type="fixed"/>
        <w:tblCellMar>
          <w:left w:w="0" w:type="dxa"/>
          <w:right w:w="0" w:type="dxa"/>
        </w:tblCellMar>
        <w:tblLook w:val="04A0" w:firstRow="1" w:lastRow="0" w:firstColumn="1" w:lastColumn="0" w:noHBand="0" w:noVBand="1"/>
      </w:tblPr>
      <w:tblGrid>
        <w:gridCol w:w="703"/>
        <w:gridCol w:w="280"/>
        <w:gridCol w:w="718"/>
        <w:gridCol w:w="993"/>
        <w:gridCol w:w="1134"/>
        <w:gridCol w:w="549"/>
        <w:gridCol w:w="657"/>
        <w:gridCol w:w="446"/>
        <w:gridCol w:w="573"/>
        <w:gridCol w:w="893"/>
        <w:gridCol w:w="646"/>
        <w:gridCol w:w="662"/>
        <w:gridCol w:w="1385"/>
      </w:tblGrid>
      <w:tr w:rsidR="00D4721D" w14:paraId="15A02EC8" w14:textId="77777777" w:rsidTr="009A3EBA">
        <w:trPr>
          <w:trHeight w:val="557"/>
        </w:trPr>
        <w:tc>
          <w:tcPr>
            <w:tcW w:w="269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AF21AB" w14:textId="77777777" w:rsidR="00D4721D" w:rsidRDefault="00D4721D" w:rsidP="0025526D">
            <w:pPr>
              <w:spacing w:line="360" w:lineRule="auto"/>
              <w:ind w:right="113"/>
              <w:jc w:val="center"/>
              <w:rPr>
                <w:rFonts w:ascii="宋体"/>
                <w:sz w:val="24"/>
              </w:rPr>
            </w:pPr>
            <w:r>
              <w:rPr>
                <w:rFonts w:ascii="宋体" w:hint="eastAsia"/>
                <w:sz w:val="24"/>
              </w:rPr>
              <w:lastRenderedPageBreak/>
              <w:t>项目名称</w:t>
            </w:r>
          </w:p>
        </w:tc>
        <w:tc>
          <w:tcPr>
            <w:tcW w:w="694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B887D" w14:textId="20718003" w:rsidR="00D4721D" w:rsidRDefault="00781D66">
            <w:pPr>
              <w:spacing w:line="360" w:lineRule="auto"/>
              <w:ind w:right="113"/>
              <w:rPr>
                <w:rFonts w:ascii="宋体"/>
                <w:sz w:val="24"/>
              </w:rPr>
            </w:pPr>
            <w:r w:rsidRPr="00781D66">
              <w:rPr>
                <w:rFonts w:ascii="宋体" w:hint="eastAsia"/>
                <w:sz w:val="24"/>
              </w:rPr>
              <w:t>是课社区：</w:t>
            </w:r>
            <w:r w:rsidRPr="00781D66">
              <w:rPr>
                <w:rFonts w:ascii="宋体"/>
                <w:sz w:val="24"/>
              </w:rPr>
              <w:t>AI驱动的智慧课程学习平台</w:t>
            </w:r>
          </w:p>
        </w:tc>
      </w:tr>
      <w:tr w:rsidR="002B3B6B" w14:paraId="3874620A" w14:textId="77777777" w:rsidTr="009A3EBA">
        <w:trPr>
          <w:trHeight w:val="553"/>
        </w:trPr>
        <w:tc>
          <w:tcPr>
            <w:tcW w:w="98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2F5C70" w14:textId="77777777" w:rsidR="002B3B6B" w:rsidRDefault="002B3B6B" w:rsidP="002B3B6B">
            <w:pPr>
              <w:ind w:right="113"/>
              <w:jc w:val="center"/>
              <w:rPr>
                <w:rFonts w:ascii="宋体"/>
                <w:sz w:val="24"/>
              </w:rPr>
            </w:pPr>
            <w:r>
              <w:rPr>
                <w:rFonts w:ascii="宋体" w:hint="eastAsia"/>
                <w:sz w:val="24"/>
              </w:rPr>
              <w:t>题目来源</w:t>
            </w:r>
          </w:p>
        </w:tc>
        <w:tc>
          <w:tcPr>
            <w:tcW w:w="17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FA0DDA" w14:textId="338C73E9" w:rsidR="002B3B6B" w:rsidRPr="00781D66" w:rsidRDefault="00781D66" w:rsidP="002B3B6B">
            <w:pPr>
              <w:spacing w:line="240" w:lineRule="atLeast"/>
              <w:ind w:right="113"/>
              <w:jc w:val="center"/>
              <w:rPr>
                <w:rFonts w:ascii="宋体"/>
                <w:sz w:val="24"/>
              </w:rPr>
            </w:pPr>
            <w:r w:rsidRPr="00781D66">
              <w:rPr>
                <w:rFonts w:ascii="宋体" w:hint="eastAsia"/>
                <w:sz w:val="24"/>
              </w:rPr>
              <w:t>自拟选题</w:t>
            </w:r>
          </w:p>
        </w:tc>
        <w:tc>
          <w:tcPr>
            <w:tcW w:w="1683" w:type="dxa"/>
            <w:gridSpan w:val="2"/>
            <w:tcBorders>
              <w:top w:val="single" w:sz="4" w:space="0" w:color="000000"/>
              <w:left w:val="single" w:sz="4" w:space="0" w:color="000000"/>
              <w:bottom w:val="single" w:sz="4" w:space="0" w:color="auto"/>
              <w:right w:val="single" w:sz="4" w:space="0" w:color="000000"/>
            </w:tcBorders>
            <w:shd w:val="clear" w:color="auto" w:fill="auto"/>
            <w:vAlign w:val="center"/>
          </w:tcPr>
          <w:p w14:paraId="7FF243E0" w14:textId="77777777" w:rsidR="002B3B6B" w:rsidRDefault="002B3B6B" w:rsidP="002B3B6B">
            <w:pPr>
              <w:spacing w:line="360" w:lineRule="auto"/>
              <w:ind w:right="113"/>
              <w:jc w:val="center"/>
              <w:rPr>
                <w:rFonts w:ascii="宋体"/>
                <w:color w:val="AEAAAA"/>
                <w:sz w:val="24"/>
              </w:rPr>
            </w:pPr>
            <w:proofErr w:type="gramStart"/>
            <w:r>
              <w:rPr>
                <w:rFonts w:ascii="宋体" w:hint="eastAsia"/>
                <w:sz w:val="24"/>
              </w:rPr>
              <w:t>供题单位</w:t>
            </w:r>
            <w:proofErr w:type="gramEnd"/>
          </w:p>
        </w:tc>
        <w:tc>
          <w:tcPr>
            <w:tcW w:w="1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22E6DC" w14:textId="60B52FA0" w:rsidR="002B3B6B" w:rsidRPr="002B3B6B" w:rsidRDefault="00781D66" w:rsidP="002B3B6B">
            <w:pPr>
              <w:spacing w:line="240" w:lineRule="atLeast"/>
              <w:ind w:right="113"/>
              <w:jc w:val="center"/>
              <w:rPr>
                <w:rFonts w:ascii="宋体"/>
                <w:szCs w:val="16"/>
              </w:rPr>
            </w:pPr>
            <w:r>
              <w:rPr>
                <w:rFonts w:ascii="宋体" w:hint="eastAsia"/>
                <w:sz w:val="24"/>
              </w:rPr>
              <w:t>无</w:t>
            </w:r>
          </w:p>
        </w:tc>
        <w:tc>
          <w:tcPr>
            <w:tcW w:w="153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FF2A6A" w14:textId="77777777" w:rsidR="003E6ED5" w:rsidRDefault="002B3B6B" w:rsidP="003E6ED5">
            <w:pPr>
              <w:spacing w:line="240" w:lineRule="atLeast"/>
              <w:ind w:right="113"/>
              <w:jc w:val="center"/>
              <w:rPr>
                <w:rFonts w:ascii="宋体"/>
                <w:szCs w:val="16"/>
              </w:rPr>
            </w:pPr>
            <w:r w:rsidRPr="003E6ED5">
              <w:rPr>
                <w:rFonts w:ascii="宋体" w:hint="eastAsia"/>
                <w:szCs w:val="16"/>
              </w:rPr>
              <w:t>选题指南</w:t>
            </w:r>
          </w:p>
          <w:p w14:paraId="250AE998" w14:textId="77777777" w:rsidR="002B3B6B" w:rsidRPr="002B3B6B" w:rsidRDefault="002B3B6B" w:rsidP="003E6ED5">
            <w:pPr>
              <w:spacing w:line="240" w:lineRule="atLeast"/>
              <w:ind w:right="113"/>
              <w:jc w:val="center"/>
              <w:rPr>
                <w:rFonts w:ascii="宋体"/>
                <w:sz w:val="24"/>
              </w:rPr>
            </w:pPr>
            <w:r w:rsidRPr="003E6ED5">
              <w:rPr>
                <w:rFonts w:ascii="宋体" w:hint="eastAsia"/>
                <w:szCs w:val="16"/>
              </w:rPr>
              <w:t>序号</w:t>
            </w:r>
          </w:p>
        </w:tc>
        <w:tc>
          <w:tcPr>
            <w:tcW w:w="20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B031D4" w14:textId="77699411" w:rsidR="002B3B6B" w:rsidRDefault="00781D66" w:rsidP="002B3B6B">
            <w:pPr>
              <w:spacing w:line="240" w:lineRule="atLeast"/>
              <w:ind w:right="113"/>
              <w:jc w:val="center"/>
              <w:rPr>
                <w:rFonts w:ascii="宋体"/>
                <w:color w:val="AEAAAA"/>
                <w:sz w:val="24"/>
              </w:rPr>
            </w:pPr>
            <w:r w:rsidRPr="00781D66">
              <w:rPr>
                <w:rFonts w:ascii="宋体" w:hint="eastAsia"/>
                <w:sz w:val="24"/>
              </w:rPr>
              <w:t>无</w:t>
            </w:r>
          </w:p>
        </w:tc>
      </w:tr>
      <w:tr w:rsidR="005836BF" w14:paraId="122722BC" w14:textId="77777777" w:rsidTr="009A3EBA">
        <w:tc>
          <w:tcPr>
            <w:tcW w:w="703" w:type="dxa"/>
            <w:vMerge w:val="restart"/>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63E1F32C" w14:textId="77777777" w:rsidR="005836BF" w:rsidRDefault="005836BF" w:rsidP="002B3B6B">
            <w:pPr>
              <w:ind w:right="113"/>
              <w:jc w:val="center"/>
              <w:rPr>
                <w:rFonts w:ascii="宋体"/>
                <w:sz w:val="24"/>
              </w:rPr>
            </w:pPr>
            <w:r>
              <w:rPr>
                <w:rFonts w:ascii="宋体" w:hint="eastAsia"/>
                <w:sz w:val="24"/>
              </w:rPr>
              <w:t>申请团队　情况</w:t>
            </w:r>
          </w:p>
        </w:tc>
        <w:tc>
          <w:tcPr>
            <w:tcW w:w="99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E3ABB25" w14:textId="77777777" w:rsidR="005836BF" w:rsidRDefault="005836BF" w:rsidP="002B3B6B">
            <w:pPr>
              <w:spacing w:line="360" w:lineRule="auto"/>
              <w:ind w:right="113"/>
              <w:jc w:val="center"/>
              <w:rPr>
                <w:rFonts w:ascii="宋体"/>
                <w:sz w:val="24"/>
              </w:rPr>
            </w:pPr>
            <w:r>
              <w:rPr>
                <w:rFonts w:ascii="宋体" w:hint="eastAsia"/>
                <w:sz w:val="24"/>
              </w:rPr>
              <w:t>姓名</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E2A6450" w14:textId="77777777" w:rsidR="005836BF" w:rsidRDefault="005836BF" w:rsidP="002B3B6B">
            <w:pPr>
              <w:spacing w:line="360" w:lineRule="auto"/>
              <w:ind w:right="113"/>
              <w:jc w:val="center"/>
              <w:rPr>
                <w:rFonts w:ascii="宋体"/>
                <w:sz w:val="24"/>
              </w:rPr>
            </w:pPr>
            <w:r>
              <w:rPr>
                <w:rFonts w:ascii="宋体" w:hint="eastAsia"/>
                <w:sz w:val="24"/>
              </w:rPr>
              <w:t>身份</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B57443B" w14:textId="77777777" w:rsidR="005836BF" w:rsidRDefault="005836BF" w:rsidP="005836BF">
            <w:pPr>
              <w:spacing w:line="240" w:lineRule="atLeast"/>
              <w:jc w:val="center"/>
              <w:rPr>
                <w:rFonts w:ascii="宋体"/>
                <w:sz w:val="22"/>
                <w:szCs w:val="18"/>
              </w:rPr>
            </w:pPr>
            <w:r>
              <w:rPr>
                <w:rFonts w:ascii="宋体" w:hint="eastAsia"/>
                <w:sz w:val="22"/>
                <w:szCs w:val="18"/>
              </w:rPr>
              <w:t>所在</w:t>
            </w:r>
          </w:p>
          <w:p w14:paraId="7DE145E0" w14:textId="77777777" w:rsidR="005836BF" w:rsidRPr="005836BF" w:rsidRDefault="005836BF" w:rsidP="005836BF">
            <w:pPr>
              <w:spacing w:line="240" w:lineRule="atLeast"/>
              <w:jc w:val="center"/>
              <w:rPr>
                <w:rFonts w:ascii="宋体"/>
                <w:sz w:val="22"/>
                <w:szCs w:val="18"/>
              </w:rPr>
            </w:pPr>
            <w:r>
              <w:rPr>
                <w:rFonts w:ascii="宋体" w:hint="eastAsia"/>
                <w:sz w:val="22"/>
                <w:szCs w:val="18"/>
              </w:rPr>
              <w:t>书院</w:t>
            </w:r>
          </w:p>
        </w:tc>
        <w:tc>
          <w:tcPr>
            <w:tcW w:w="12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42964A" w14:textId="77777777" w:rsidR="005836BF" w:rsidRDefault="005836BF" w:rsidP="005836BF">
            <w:pPr>
              <w:spacing w:line="240" w:lineRule="atLeast"/>
              <w:jc w:val="center"/>
              <w:rPr>
                <w:rFonts w:ascii="宋体"/>
                <w:sz w:val="22"/>
                <w:szCs w:val="18"/>
              </w:rPr>
            </w:pPr>
            <w:r w:rsidRPr="005836BF">
              <w:rPr>
                <w:rFonts w:ascii="宋体" w:hint="eastAsia"/>
                <w:sz w:val="22"/>
                <w:szCs w:val="18"/>
              </w:rPr>
              <w:t>所在</w:t>
            </w:r>
          </w:p>
          <w:p w14:paraId="038C6EBA" w14:textId="77777777" w:rsidR="005836BF" w:rsidRPr="005836BF" w:rsidRDefault="00E0163D" w:rsidP="005836BF">
            <w:pPr>
              <w:spacing w:line="240" w:lineRule="atLeast"/>
              <w:jc w:val="center"/>
              <w:rPr>
                <w:rFonts w:ascii="宋体"/>
                <w:sz w:val="22"/>
                <w:szCs w:val="18"/>
              </w:rPr>
            </w:pPr>
            <w:r>
              <w:rPr>
                <w:rFonts w:ascii="宋体" w:hint="eastAsia"/>
                <w:sz w:val="22"/>
                <w:szCs w:val="18"/>
              </w:rPr>
              <w:t>学</w:t>
            </w:r>
            <w:r w:rsidR="005836BF" w:rsidRPr="005836BF">
              <w:rPr>
                <w:rFonts w:ascii="宋体" w:hint="eastAsia"/>
                <w:sz w:val="22"/>
                <w:szCs w:val="18"/>
              </w:rPr>
              <w:t>院</w:t>
            </w:r>
            <w:r>
              <w:rPr>
                <w:rFonts w:ascii="宋体" w:hint="eastAsia"/>
                <w:sz w:val="22"/>
                <w:szCs w:val="18"/>
              </w:rPr>
              <w:t>（</w:t>
            </w:r>
            <w:r w:rsidR="005836BF" w:rsidRPr="005836BF">
              <w:rPr>
                <w:rFonts w:ascii="宋体" w:hint="eastAsia"/>
                <w:sz w:val="22"/>
                <w:szCs w:val="18"/>
              </w:rPr>
              <w:t>系</w:t>
            </w:r>
            <w:r>
              <w:rPr>
                <w:rFonts w:ascii="宋体" w:hint="eastAsia"/>
                <w:sz w:val="22"/>
                <w:szCs w:val="18"/>
              </w:rPr>
              <w:t>）</w:t>
            </w:r>
          </w:p>
        </w:tc>
        <w:tc>
          <w:tcPr>
            <w:tcW w:w="1912" w:type="dxa"/>
            <w:gridSpan w:val="3"/>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14:paraId="3D8080E1" w14:textId="77777777" w:rsidR="005836BF" w:rsidRDefault="005836BF" w:rsidP="002B3B6B">
            <w:pPr>
              <w:spacing w:line="360" w:lineRule="auto"/>
              <w:ind w:right="113"/>
              <w:jc w:val="center"/>
              <w:rPr>
                <w:rFonts w:ascii="宋体"/>
                <w:sz w:val="24"/>
              </w:rPr>
            </w:pPr>
            <w:r>
              <w:rPr>
                <w:rFonts w:ascii="宋体" w:hint="eastAsia"/>
                <w:sz w:val="24"/>
              </w:rPr>
              <w:t>年级专业</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DD1122" w14:textId="77777777" w:rsidR="005836BF" w:rsidRDefault="005836BF" w:rsidP="002B3B6B">
            <w:pPr>
              <w:spacing w:line="360" w:lineRule="auto"/>
              <w:ind w:right="113"/>
              <w:jc w:val="center"/>
              <w:rPr>
                <w:rFonts w:ascii="宋体"/>
                <w:sz w:val="24"/>
              </w:rPr>
            </w:pPr>
            <w:r>
              <w:rPr>
                <w:rFonts w:ascii="宋体" w:hint="eastAsia"/>
                <w:sz w:val="24"/>
              </w:rPr>
              <w:t>联系电话</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E6ED38" w14:textId="77777777" w:rsidR="005836BF" w:rsidRDefault="00E82551" w:rsidP="002B3B6B">
            <w:pPr>
              <w:spacing w:line="360" w:lineRule="auto"/>
              <w:ind w:right="113"/>
              <w:jc w:val="center"/>
              <w:rPr>
                <w:rFonts w:ascii="宋体"/>
                <w:sz w:val="24"/>
              </w:rPr>
            </w:pPr>
            <w:r>
              <w:rPr>
                <w:rFonts w:ascii="宋体" w:hint="eastAsia"/>
                <w:sz w:val="24"/>
              </w:rPr>
              <w:t>E-mail</w:t>
            </w:r>
          </w:p>
        </w:tc>
      </w:tr>
      <w:tr w:rsidR="005836BF" w14:paraId="533D9CDA" w14:textId="77777777" w:rsidTr="009A3EBA">
        <w:tc>
          <w:tcPr>
            <w:tcW w:w="703" w:type="dxa"/>
            <w:vMerge/>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026C5247" w14:textId="77777777" w:rsidR="005836BF" w:rsidRDefault="005836BF" w:rsidP="002B3B6B">
            <w:pPr>
              <w:spacing w:line="360" w:lineRule="auto"/>
              <w:ind w:right="113"/>
              <w:jc w:val="center"/>
              <w:rPr>
                <w:rFonts w:ascii="宋体"/>
                <w:sz w:val="24"/>
              </w:rPr>
            </w:pPr>
          </w:p>
        </w:tc>
        <w:tc>
          <w:tcPr>
            <w:tcW w:w="99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09D2851" w14:textId="57331078" w:rsidR="005836BF" w:rsidRPr="009A3EBA" w:rsidRDefault="00126692" w:rsidP="00781D66">
            <w:pPr>
              <w:spacing w:line="240" w:lineRule="atLeast"/>
              <w:ind w:right="113"/>
              <w:jc w:val="center"/>
              <w:rPr>
                <w:rFonts w:ascii="宋体"/>
                <w:szCs w:val="21"/>
              </w:rPr>
            </w:pPr>
            <w:r>
              <w:rPr>
                <w:rFonts w:ascii="宋体" w:hint="eastAsia"/>
                <w:szCs w:val="21"/>
              </w:rPr>
              <w:t>李知非</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8205995" w14:textId="77777777" w:rsidR="005836BF" w:rsidRDefault="005836BF" w:rsidP="002B3B6B">
            <w:pPr>
              <w:spacing w:line="360" w:lineRule="auto"/>
              <w:ind w:right="113"/>
              <w:jc w:val="center"/>
              <w:rPr>
                <w:rFonts w:ascii="宋体"/>
                <w:sz w:val="24"/>
              </w:rPr>
            </w:pPr>
            <w:r>
              <w:rPr>
                <w:rFonts w:ascii="宋体" w:hint="eastAsia"/>
                <w:sz w:val="24"/>
              </w:rPr>
              <w:t>参与人</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C1995C7" w14:textId="677B77B6" w:rsidR="005836BF" w:rsidRPr="005836BF" w:rsidRDefault="009A3EBA" w:rsidP="005836BF">
            <w:pPr>
              <w:spacing w:line="240" w:lineRule="atLeast"/>
              <w:jc w:val="center"/>
              <w:rPr>
                <w:rFonts w:ascii="宋体"/>
                <w:sz w:val="22"/>
                <w:szCs w:val="18"/>
              </w:rPr>
            </w:pPr>
            <w:r w:rsidRPr="009A3EBA">
              <w:rPr>
                <w:rFonts w:ascii="宋体" w:hint="eastAsia"/>
                <w:sz w:val="22"/>
                <w:szCs w:val="18"/>
              </w:rPr>
              <w:t>明理书院</w:t>
            </w:r>
          </w:p>
        </w:tc>
        <w:tc>
          <w:tcPr>
            <w:tcW w:w="12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93B574" w14:textId="1ED384EF" w:rsidR="005836BF" w:rsidRPr="005836BF" w:rsidRDefault="009A3EBA" w:rsidP="005836BF">
            <w:pPr>
              <w:spacing w:line="240" w:lineRule="atLeast"/>
              <w:jc w:val="center"/>
              <w:rPr>
                <w:rFonts w:ascii="宋体"/>
                <w:sz w:val="22"/>
                <w:szCs w:val="18"/>
              </w:rPr>
            </w:pPr>
            <w:r>
              <w:rPr>
                <w:rFonts w:ascii="宋体" w:hint="eastAsia"/>
                <w:sz w:val="22"/>
                <w:szCs w:val="18"/>
              </w:rPr>
              <w:t>信息学院</w:t>
            </w:r>
          </w:p>
        </w:tc>
        <w:tc>
          <w:tcPr>
            <w:tcW w:w="1912" w:type="dxa"/>
            <w:gridSpan w:val="3"/>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14:paraId="59A50BE4" w14:textId="10EA8D0B" w:rsidR="005836BF" w:rsidRPr="009A3EBA" w:rsidRDefault="009A3EBA" w:rsidP="002B3B6B">
            <w:pPr>
              <w:spacing w:line="360" w:lineRule="auto"/>
              <w:ind w:right="113"/>
              <w:jc w:val="center"/>
              <w:rPr>
                <w:rFonts w:ascii="宋体"/>
                <w:szCs w:val="21"/>
              </w:rPr>
            </w:pPr>
            <w:r w:rsidRPr="009A3EBA">
              <w:rPr>
                <w:rFonts w:ascii="宋体" w:hint="eastAsia"/>
                <w:szCs w:val="21"/>
              </w:rPr>
              <w:t>22级图灵实验班</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C6011F" w14:textId="7FBF0715" w:rsidR="005836BF" w:rsidRDefault="00910484" w:rsidP="002B3B6B">
            <w:pPr>
              <w:spacing w:line="360" w:lineRule="auto"/>
              <w:ind w:right="113"/>
              <w:jc w:val="center"/>
              <w:rPr>
                <w:rFonts w:ascii="宋体"/>
                <w:sz w:val="24"/>
              </w:rPr>
            </w:pPr>
            <w:r>
              <w:rPr>
                <w:rFonts w:ascii="宋体" w:hint="eastAsia"/>
                <w:sz w:val="24"/>
              </w:rPr>
              <w:t>18210083858</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25CD30" w14:textId="052C81E3" w:rsidR="005836BF" w:rsidRDefault="00482C97" w:rsidP="002B3B6B">
            <w:pPr>
              <w:spacing w:line="360" w:lineRule="auto"/>
              <w:ind w:right="113"/>
              <w:jc w:val="center"/>
              <w:rPr>
                <w:rFonts w:ascii="宋体"/>
                <w:sz w:val="24"/>
              </w:rPr>
            </w:pPr>
            <w:r>
              <w:rPr>
                <w:rFonts w:ascii="宋体" w:hint="eastAsia"/>
                <w:sz w:val="24"/>
              </w:rPr>
              <w:t>ZhifeiLi</w:t>
            </w:r>
            <w:r w:rsidR="009A3EBA">
              <w:rPr>
                <w:rFonts w:ascii="宋体" w:hint="eastAsia"/>
                <w:sz w:val="24"/>
              </w:rPr>
              <w:t>@ruc.edu.cn</w:t>
            </w:r>
          </w:p>
        </w:tc>
      </w:tr>
      <w:tr w:rsidR="005836BF" w14:paraId="42181257" w14:textId="77777777" w:rsidTr="009A3EBA">
        <w:tc>
          <w:tcPr>
            <w:tcW w:w="703" w:type="dxa"/>
            <w:vMerge/>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7DB73F0B" w14:textId="77777777" w:rsidR="005836BF" w:rsidRDefault="005836BF" w:rsidP="002B3B6B">
            <w:pPr>
              <w:spacing w:line="360" w:lineRule="auto"/>
              <w:ind w:right="113"/>
              <w:jc w:val="center"/>
              <w:rPr>
                <w:rFonts w:ascii="宋体"/>
                <w:sz w:val="24"/>
              </w:rPr>
            </w:pPr>
          </w:p>
        </w:tc>
        <w:tc>
          <w:tcPr>
            <w:tcW w:w="99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9FA7FC1" w14:textId="7036177B" w:rsidR="005836BF" w:rsidRPr="00C05F28" w:rsidRDefault="00C05F28" w:rsidP="002B3B6B">
            <w:pPr>
              <w:spacing w:line="360" w:lineRule="auto"/>
              <w:ind w:right="113"/>
              <w:jc w:val="center"/>
              <w:rPr>
                <w:rFonts w:ascii="宋体"/>
                <w:szCs w:val="21"/>
              </w:rPr>
            </w:pPr>
            <w:proofErr w:type="gramStart"/>
            <w:r w:rsidRPr="00C05F28">
              <w:rPr>
                <w:rFonts w:ascii="宋体" w:hint="eastAsia"/>
                <w:szCs w:val="21"/>
              </w:rPr>
              <w:t>胡梦溪</w:t>
            </w:r>
            <w:proofErr w:type="gramEnd"/>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A040B92" w14:textId="77777777" w:rsidR="005836BF" w:rsidRDefault="005836BF" w:rsidP="002B3B6B">
            <w:pPr>
              <w:spacing w:line="360" w:lineRule="auto"/>
              <w:ind w:right="113"/>
              <w:jc w:val="center"/>
              <w:rPr>
                <w:rFonts w:ascii="宋体"/>
                <w:sz w:val="24"/>
              </w:rPr>
            </w:pPr>
            <w:r>
              <w:rPr>
                <w:rFonts w:ascii="宋体" w:hint="eastAsia"/>
                <w:sz w:val="24"/>
              </w:rPr>
              <w:t>参与人</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83CAEA4" w14:textId="697B41D4" w:rsidR="005836BF" w:rsidRPr="005836BF" w:rsidRDefault="00C05F28" w:rsidP="005836BF">
            <w:pPr>
              <w:spacing w:line="240" w:lineRule="atLeast"/>
              <w:jc w:val="center"/>
              <w:rPr>
                <w:rFonts w:ascii="宋体"/>
                <w:sz w:val="22"/>
                <w:szCs w:val="18"/>
              </w:rPr>
            </w:pPr>
            <w:r w:rsidRPr="009A3EBA">
              <w:rPr>
                <w:rFonts w:ascii="宋体" w:hint="eastAsia"/>
                <w:sz w:val="22"/>
                <w:szCs w:val="18"/>
              </w:rPr>
              <w:t>明理书院</w:t>
            </w:r>
          </w:p>
        </w:tc>
        <w:tc>
          <w:tcPr>
            <w:tcW w:w="12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0491CF" w14:textId="35A6F650" w:rsidR="005836BF" w:rsidRPr="005836BF" w:rsidRDefault="00C05F28" w:rsidP="005836BF">
            <w:pPr>
              <w:spacing w:line="240" w:lineRule="atLeast"/>
              <w:jc w:val="center"/>
              <w:rPr>
                <w:rFonts w:ascii="宋体"/>
                <w:sz w:val="22"/>
                <w:szCs w:val="18"/>
              </w:rPr>
            </w:pPr>
            <w:r>
              <w:rPr>
                <w:rFonts w:ascii="宋体" w:hint="eastAsia"/>
                <w:sz w:val="22"/>
                <w:szCs w:val="18"/>
              </w:rPr>
              <w:t>信息学院</w:t>
            </w:r>
          </w:p>
        </w:tc>
        <w:tc>
          <w:tcPr>
            <w:tcW w:w="1912" w:type="dxa"/>
            <w:gridSpan w:val="3"/>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14:paraId="395A8FEF" w14:textId="79A15579" w:rsidR="005836BF" w:rsidRPr="009B1AB1" w:rsidRDefault="00910484" w:rsidP="002B3B6B">
            <w:pPr>
              <w:spacing w:line="360" w:lineRule="auto"/>
              <w:ind w:right="113"/>
              <w:jc w:val="center"/>
              <w:rPr>
                <w:rFonts w:ascii="宋体"/>
                <w:szCs w:val="21"/>
              </w:rPr>
            </w:pPr>
            <w:r w:rsidRPr="009B1AB1">
              <w:rPr>
                <w:rFonts w:ascii="宋体" w:hint="eastAsia"/>
                <w:szCs w:val="21"/>
              </w:rPr>
              <w:t>22级</w:t>
            </w:r>
            <w:r w:rsidR="00770391" w:rsidRPr="009B1AB1">
              <w:rPr>
                <w:rFonts w:ascii="宋体" w:hint="eastAsia"/>
                <w:szCs w:val="21"/>
              </w:rPr>
              <w:t>理科实验班</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50A694" w14:textId="244EA272" w:rsidR="005836BF" w:rsidRDefault="00770391" w:rsidP="002B3B6B">
            <w:pPr>
              <w:spacing w:line="360" w:lineRule="auto"/>
              <w:ind w:right="113"/>
              <w:jc w:val="center"/>
              <w:rPr>
                <w:rFonts w:ascii="宋体"/>
                <w:sz w:val="24"/>
              </w:rPr>
            </w:pPr>
            <w:r>
              <w:rPr>
                <w:rFonts w:ascii="宋体" w:hint="eastAsia"/>
                <w:sz w:val="24"/>
              </w:rPr>
              <w:t>17786458772</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13650A" w14:textId="1817E5E1" w:rsidR="005836BF" w:rsidRDefault="00623BBD" w:rsidP="002B3B6B">
            <w:pPr>
              <w:spacing w:line="360" w:lineRule="auto"/>
              <w:ind w:right="113"/>
              <w:jc w:val="center"/>
              <w:rPr>
                <w:rFonts w:ascii="宋体"/>
                <w:sz w:val="24"/>
              </w:rPr>
            </w:pPr>
            <w:r>
              <w:rPr>
                <w:rFonts w:ascii="宋体" w:hint="eastAsia"/>
                <w:sz w:val="24"/>
              </w:rPr>
              <w:t>2022201454@ruc.edu.cn</w:t>
            </w:r>
          </w:p>
        </w:tc>
      </w:tr>
      <w:tr w:rsidR="005836BF" w14:paraId="2E2D332E" w14:textId="77777777" w:rsidTr="009A3EBA">
        <w:tc>
          <w:tcPr>
            <w:tcW w:w="703" w:type="dxa"/>
            <w:vMerge/>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3084680D" w14:textId="77777777" w:rsidR="005836BF" w:rsidRDefault="005836BF" w:rsidP="002B3B6B">
            <w:pPr>
              <w:spacing w:line="360" w:lineRule="auto"/>
              <w:ind w:right="113"/>
              <w:jc w:val="center"/>
              <w:rPr>
                <w:rFonts w:ascii="宋体"/>
                <w:sz w:val="24"/>
              </w:rPr>
            </w:pPr>
          </w:p>
        </w:tc>
        <w:tc>
          <w:tcPr>
            <w:tcW w:w="99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2988965" w14:textId="37A9A0E0" w:rsidR="005836BF" w:rsidRPr="00C05F28" w:rsidRDefault="00C05F28" w:rsidP="002B3B6B">
            <w:pPr>
              <w:spacing w:line="360" w:lineRule="auto"/>
              <w:ind w:right="113"/>
              <w:jc w:val="center"/>
              <w:rPr>
                <w:rFonts w:ascii="宋体"/>
                <w:szCs w:val="21"/>
              </w:rPr>
            </w:pPr>
            <w:r w:rsidRPr="00C05F28">
              <w:rPr>
                <w:rFonts w:ascii="宋体" w:hint="eastAsia"/>
                <w:szCs w:val="21"/>
              </w:rPr>
              <w:t>陈宇轩</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0DBDD42" w14:textId="77777777" w:rsidR="005836BF" w:rsidRDefault="005836BF" w:rsidP="002B3B6B">
            <w:pPr>
              <w:spacing w:line="360" w:lineRule="auto"/>
              <w:ind w:right="113"/>
              <w:jc w:val="center"/>
              <w:rPr>
                <w:rFonts w:ascii="宋体"/>
                <w:sz w:val="24"/>
              </w:rPr>
            </w:pPr>
            <w:r>
              <w:rPr>
                <w:rFonts w:ascii="宋体" w:hint="eastAsia"/>
                <w:sz w:val="24"/>
              </w:rPr>
              <w:t>参与人</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DC3E03A" w14:textId="5BF27296" w:rsidR="005836BF" w:rsidRPr="005836BF" w:rsidRDefault="00C05F28" w:rsidP="005836BF">
            <w:pPr>
              <w:spacing w:line="240" w:lineRule="atLeast"/>
              <w:jc w:val="center"/>
              <w:rPr>
                <w:rFonts w:ascii="宋体"/>
                <w:sz w:val="22"/>
                <w:szCs w:val="18"/>
              </w:rPr>
            </w:pPr>
            <w:r w:rsidRPr="009A3EBA">
              <w:rPr>
                <w:rFonts w:ascii="宋体" w:hint="eastAsia"/>
                <w:sz w:val="22"/>
                <w:szCs w:val="18"/>
              </w:rPr>
              <w:t>明理书院</w:t>
            </w:r>
          </w:p>
        </w:tc>
        <w:tc>
          <w:tcPr>
            <w:tcW w:w="12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7DF433" w14:textId="49D62F36" w:rsidR="005836BF" w:rsidRPr="005836BF" w:rsidRDefault="00C05F28" w:rsidP="005836BF">
            <w:pPr>
              <w:spacing w:line="240" w:lineRule="atLeast"/>
              <w:jc w:val="center"/>
              <w:rPr>
                <w:rFonts w:ascii="宋体"/>
                <w:sz w:val="22"/>
                <w:szCs w:val="18"/>
              </w:rPr>
            </w:pPr>
            <w:r>
              <w:rPr>
                <w:rFonts w:ascii="宋体" w:hint="eastAsia"/>
                <w:sz w:val="22"/>
                <w:szCs w:val="18"/>
              </w:rPr>
              <w:t>信息学院</w:t>
            </w:r>
          </w:p>
        </w:tc>
        <w:tc>
          <w:tcPr>
            <w:tcW w:w="1912" w:type="dxa"/>
            <w:gridSpan w:val="3"/>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14:paraId="010E2E49" w14:textId="743E7812" w:rsidR="005836BF" w:rsidRDefault="00C05F28" w:rsidP="002B3B6B">
            <w:pPr>
              <w:spacing w:line="360" w:lineRule="auto"/>
              <w:ind w:right="113"/>
              <w:jc w:val="center"/>
              <w:rPr>
                <w:rFonts w:ascii="宋体"/>
                <w:sz w:val="24"/>
              </w:rPr>
            </w:pPr>
            <w:r w:rsidRPr="009A3EBA">
              <w:rPr>
                <w:rFonts w:ascii="宋体" w:hint="eastAsia"/>
                <w:szCs w:val="21"/>
              </w:rPr>
              <w:t>22级图灵实验班</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124D43" w14:textId="2DF55A29" w:rsidR="005836BF" w:rsidRDefault="006D26B8" w:rsidP="002B3B6B">
            <w:pPr>
              <w:spacing w:line="360" w:lineRule="auto"/>
              <w:ind w:right="113"/>
              <w:jc w:val="center"/>
              <w:rPr>
                <w:rFonts w:ascii="宋体"/>
                <w:sz w:val="24"/>
              </w:rPr>
            </w:pPr>
            <w:r w:rsidRPr="006D26B8">
              <w:rPr>
                <w:rFonts w:ascii="宋体"/>
                <w:sz w:val="24"/>
              </w:rPr>
              <w:t>15109153630</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2AB34C" w14:textId="512E04F5" w:rsidR="005836BF" w:rsidRDefault="006D26B8" w:rsidP="002B3B6B">
            <w:pPr>
              <w:spacing w:line="360" w:lineRule="auto"/>
              <w:ind w:right="113"/>
              <w:jc w:val="center"/>
              <w:rPr>
                <w:rFonts w:ascii="宋体"/>
                <w:sz w:val="24"/>
              </w:rPr>
            </w:pPr>
            <w:r>
              <w:rPr>
                <w:rFonts w:ascii="宋体" w:hint="eastAsia"/>
                <w:sz w:val="24"/>
              </w:rPr>
              <w:t>2022201554@ruc.edu.cn</w:t>
            </w:r>
          </w:p>
        </w:tc>
      </w:tr>
      <w:tr w:rsidR="005836BF" w14:paraId="2AC9A231" w14:textId="77777777" w:rsidTr="009A3EBA">
        <w:tc>
          <w:tcPr>
            <w:tcW w:w="703" w:type="dxa"/>
            <w:vMerge/>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17112F43" w14:textId="77777777" w:rsidR="005836BF" w:rsidRDefault="005836BF" w:rsidP="002B3B6B">
            <w:pPr>
              <w:spacing w:line="360" w:lineRule="auto"/>
              <w:ind w:right="113"/>
              <w:jc w:val="center"/>
              <w:rPr>
                <w:rFonts w:ascii="宋体"/>
                <w:sz w:val="24"/>
              </w:rPr>
            </w:pPr>
          </w:p>
        </w:tc>
        <w:tc>
          <w:tcPr>
            <w:tcW w:w="99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94EDA5F" w14:textId="147D4163" w:rsidR="005836BF" w:rsidRPr="00B44AB0" w:rsidRDefault="00B44AB0" w:rsidP="002B3B6B">
            <w:pPr>
              <w:spacing w:line="360" w:lineRule="auto"/>
              <w:ind w:right="113"/>
              <w:jc w:val="center"/>
              <w:rPr>
                <w:rFonts w:ascii="宋体"/>
                <w:szCs w:val="21"/>
              </w:rPr>
            </w:pPr>
            <w:r w:rsidRPr="00B44AB0">
              <w:rPr>
                <w:rFonts w:ascii="宋体" w:hint="eastAsia"/>
                <w:szCs w:val="21"/>
              </w:rPr>
              <w:t>尚子钰</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11C331C" w14:textId="77777777" w:rsidR="005836BF" w:rsidRDefault="005836BF" w:rsidP="002B3B6B">
            <w:pPr>
              <w:spacing w:line="360" w:lineRule="auto"/>
              <w:ind w:right="113"/>
              <w:jc w:val="center"/>
              <w:rPr>
                <w:rFonts w:ascii="宋体"/>
                <w:sz w:val="24"/>
              </w:rPr>
            </w:pPr>
            <w:r>
              <w:rPr>
                <w:rFonts w:ascii="宋体" w:hint="eastAsia"/>
                <w:sz w:val="24"/>
              </w:rPr>
              <w:t>参与人</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1E18B08" w14:textId="29BE7D2A" w:rsidR="005836BF" w:rsidRPr="005836BF" w:rsidRDefault="00B44AB0" w:rsidP="005836BF">
            <w:pPr>
              <w:spacing w:line="240" w:lineRule="atLeast"/>
              <w:jc w:val="center"/>
              <w:rPr>
                <w:rFonts w:ascii="宋体"/>
                <w:sz w:val="22"/>
                <w:szCs w:val="18"/>
              </w:rPr>
            </w:pPr>
            <w:r>
              <w:rPr>
                <w:rFonts w:ascii="宋体" w:hint="eastAsia"/>
                <w:sz w:val="22"/>
                <w:szCs w:val="18"/>
              </w:rPr>
              <w:t>新民书院</w:t>
            </w:r>
          </w:p>
        </w:tc>
        <w:tc>
          <w:tcPr>
            <w:tcW w:w="12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9F8988" w14:textId="1BB7E8F3" w:rsidR="005836BF" w:rsidRPr="005836BF" w:rsidRDefault="00B44AB0" w:rsidP="005836BF">
            <w:pPr>
              <w:spacing w:line="240" w:lineRule="atLeast"/>
              <w:jc w:val="center"/>
              <w:rPr>
                <w:rFonts w:ascii="宋体"/>
                <w:sz w:val="22"/>
                <w:szCs w:val="18"/>
              </w:rPr>
            </w:pPr>
            <w:r>
              <w:rPr>
                <w:rFonts w:ascii="宋体" w:hint="eastAsia"/>
                <w:sz w:val="22"/>
                <w:szCs w:val="18"/>
              </w:rPr>
              <w:t>新闻学院</w:t>
            </w:r>
          </w:p>
        </w:tc>
        <w:tc>
          <w:tcPr>
            <w:tcW w:w="1912" w:type="dxa"/>
            <w:gridSpan w:val="3"/>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14:paraId="576C23DF" w14:textId="26299D24" w:rsidR="005836BF" w:rsidRPr="009B1AB1" w:rsidRDefault="00B44AB0" w:rsidP="002B3B6B">
            <w:pPr>
              <w:spacing w:line="360" w:lineRule="auto"/>
              <w:ind w:right="113"/>
              <w:jc w:val="center"/>
              <w:rPr>
                <w:rFonts w:ascii="宋体"/>
                <w:szCs w:val="21"/>
              </w:rPr>
            </w:pPr>
            <w:r w:rsidRPr="009B1AB1">
              <w:rPr>
                <w:rFonts w:ascii="宋体" w:hint="eastAsia"/>
                <w:szCs w:val="21"/>
              </w:rPr>
              <w:t>22级法学-新闻学双学位实验班</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A91519" w14:textId="0CBC54C7" w:rsidR="005836BF" w:rsidRDefault="00B44AB0" w:rsidP="002B3B6B">
            <w:pPr>
              <w:spacing w:line="360" w:lineRule="auto"/>
              <w:ind w:right="113"/>
              <w:jc w:val="center"/>
              <w:rPr>
                <w:rFonts w:ascii="宋体"/>
                <w:sz w:val="24"/>
              </w:rPr>
            </w:pPr>
            <w:r>
              <w:rPr>
                <w:rFonts w:ascii="宋体" w:hint="eastAsia"/>
                <w:sz w:val="24"/>
              </w:rPr>
              <w:t>13864762002</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9B6048" w14:textId="7CFFAE18" w:rsidR="005836BF" w:rsidRDefault="00B44AB0" w:rsidP="002B3B6B">
            <w:pPr>
              <w:spacing w:line="360" w:lineRule="auto"/>
              <w:ind w:right="113"/>
              <w:jc w:val="center"/>
              <w:rPr>
                <w:rFonts w:ascii="宋体"/>
                <w:sz w:val="24"/>
              </w:rPr>
            </w:pPr>
            <w:r>
              <w:rPr>
                <w:rFonts w:ascii="宋体" w:hint="eastAsia"/>
                <w:sz w:val="24"/>
              </w:rPr>
              <w:t>2022202118@</w:t>
            </w:r>
            <w:r>
              <w:rPr>
                <w:rFonts w:ascii="宋体"/>
                <w:sz w:val="24"/>
              </w:rPr>
              <w:t>ruc.edu</w:t>
            </w:r>
            <w:r w:rsidR="0091408F">
              <w:rPr>
                <w:rFonts w:ascii="宋体" w:hint="eastAsia"/>
                <w:sz w:val="24"/>
              </w:rPr>
              <w:t>.</w:t>
            </w:r>
            <w:r>
              <w:rPr>
                <w:rFonts w:ascii="宋体"/>
                <w:sz w:val="24"/>
              </w:rPr>
              <w:t>cn</w:t>
            </w:r>
          </w:p>
        </w:tc>
      </w:tr>
      <w:tr w:rsidR="002B3B6B" w14:paraId="028A7909" w14:textId="77777777" w:rsidTr="009A3EBA">
        <w:trPr>
          <w:trHeight w:val="477"/>
        </w:trPr>
        <w:tc>
          <w:tcPr>
            <w:tcW w:w="98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600B58" w14:textId="77777777" w:rsidR="002B3B6B" w:rsidRDefault="002B3B6B" w:rsidP="00E82551">
            <w:pPr>
              <w:spacing w:line="240" w:lineRule="atLeast"/>
              <w:ind w:right="113"/>
              <w:jc w:val="center"/>
              <w:rPr>
                <w:rFonts w:ascii="宋体"/>
                <w:sz w:val="24"/>
              </w:rPr>
            </w:pPr>
            <w:r>
              <w:rPr>
                <w:rFonts w:ascii="宋体" w:hint="eastAsia"/>
                <w:sz w:val="24"/>
              </w:rPr>
              <w:t>项目助教</w:t>
            </w:r>
          </w:p>
          <w:p w14:paraId="439FE4C4" w14:textId="77777777" w:rsidR="00E82551" w:rsidRDefault="002B3B6B" w:rsidP="00E0163D">
            <w:pPr>
              <w:spacing w:line="240" w:lineRule="atLeast"/>
              <w:ind w:right="113"/>
              <w:jc w:val="center"/>
              <w:rPr>
                <w:rFonts w:ascii="宋体"/>
                <w:sz w:val="24"/>
              </w:rPr>
            </w:pPr>
            <w:r>
              <w:rPr>
                <w:rFonts w:ascii="宋体" w:hint="eastAsia"/>
                <w:sz w:val="24"/>
              </w:rPr>
              <w:t>情况</w:t>
            </w:r>
          </w:p>
        </w:tc>
        <w:tc>
          <w:tcPr>
            <w:tcW w:w="17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181D13" w14:textId="77777777" w:rsidR="002B3B6B" w:rsidRDefault="002B3B6B" w:rsidP="002B3B6B">
            <w:pPr>
              <w:spacing w:line="360" w:lineRule="auto"/>
              <w:ind w:right="113"/>
              <w:jc w:val="center"/>
              <w:rPr>
                <w:rFonts w:ascii="宋体"/>
                <w:sz w:val="24"/>
              </w:rPr>
            </w:pPr>
            <w:r>
              <w:rPr>
                <w:rFonts w:ascii="宋体" w:hint="eastAsia"/>
                <w:sz w:val="24"/>
              </w:rPr>
              <w:t>姓名</w:t>
            </w:r>
          </w:p>
        </w:tc>
        <w:tc>
          <w:tcPr>
            <w:tcW w:w="1683" w:type="dxa"/>
            <w:gridSpan w:val="2"/>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2054FF" w14:textId="77777777" w:rsidR="002B3B6B" w:rsidRPr="00E82551" w:rsidRDefault="00E82551" w:rsidP="00E82551">
            <w:pPr>
              <w:spacing w:line="240" w:lineRule="atLeast"/>
              <w:ind w:right="113"/>
              <w:rPr>
                <w:rFonts w:ascii="宋体"/>
                <w:sz w:val="16"/>
                <w:szCs w:val="11"/>
              </w:rPr>
            </w:pPr>
            <w:r w:rsidRPr="00E82551">
              <w:rPr>
                <w:rFonts w:ascii="宋体" w:hint="eastAsia"/>
                <w:color w:val="AEAAAA"/>
                <w:sz w:val="16"/>
                <w:szCs w:val="11"/>
              </w:rPr>
              <w:t>（可立项后补填）</w:t>
            </w:r>
          </w:p>
        </w:tc>
        <w:tc>
          <w:tcPr>
            <w:tcW w:w="1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696E1C" w14:textId="77777777" w:rsidR="002B3B6B" w:rsidRDefault="002B3B6B" w:rsidP="002B3B6B">
            <w:pPr>
              <w:spacing w:line="360" w:lineRule="auto"/>
              <w:ind w:right="113"/>
              <w:jc w:val="center"/>
              <w:rPr>
                <w:rFonts w:ascii="宋体"/>
                <w:sz w:val="24"/>
              </w:rPr>
            </w:pPr>
            <w:r>
              <w:rPr>
                <w:rFonts w:ascii="宋体" w:hint="eastAsia"/>
                <w:sz w:val="24"/>
              </w:rPr>
              <w:t>学历</w:t>
            </w:r>
          </w:p>
        </w:tc>
        <w:tc>
          <w:tcPr>
            <w:tcW w:w="358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B22036" w14:textId="77777777" w:rsidR="002B3B6B" w:rsidRDefault="002B3B6B" w:rsidP="002B3B6B">
            <w:pPr>
              <w:spacing w:line="360" w:lineRule="auto"/>
              <w:ind w:right="113"/>
              <w:rPr>
                <w:rFonts w:ascii="宋体"/>
                <w:color w:val="AEAAAA"/>
                <w:sz w:val="24"/>
              </w:rPr>
            </w:pPr>
            <w:r>
              <w:rPr>
                <w:rFonts w:ascii="宋体" w:hint="eastAsia"/>
                <w:color w:val="AEAAAA"/>
                <w:sz w:val="24"/>
              </w:rPr>
              <w:t>（硕士/博士研究生）</w:t>
            </w:r>
          </w:p>
        </w:tc>
      </w:tr>
      <w:tr w:rsidR="002B3B6B" w14:paraId="076AC892" w14:textId="77777777" w:rsidTr="009A3EBA">
        <w:trPr>
          <w:trHeight w:val="531"/>
        </w:trPr>
        <w:tc>
          <w:tcPr>
            <w:tcW w:w="98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51F157" w14:textId="77777777" w:rsidR="002B3B6B" w:rsidRDefault="002B3B6B" w:rsidP="002B3B6B">
            <w:pPr>
              <w:spacing w:line="360" w:lineRule="auto"/>
              <w:ind w:right="113"/>
              <w:rPr>
                <w:rFonts w:ascii="宋体"/>
                <w:sz w:val="24"/>
              </w:rPr>
            </w:pPr>
          </w:p>
        </w:tc>
        <w:tc>
          <w:tcPr>
            <w:tcW w:w="17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44A63" w14:textId="77777777" w:rsidR="002B3B6B" w:rsidRDefault="002B3B6B" w:rsidP="002B3B6B">
            <w:pPr>
              <w:spacing w:line="360" w:lineRule="auto"/>
              <w:ind w:right="113"/>
              <w:jc w:val="center"/>
              <w:rPr>
                <w:rFonts w:ascii="宋体"/>
                <w:sz w:val="24"/>
              </w:rPr>
            </w:pPr>
            <w:r>
              <w:rPr>
                <w:rFonts w:ascii="宋体" w:hint="eastAsia"/>
                <w:sz w:val="24"/>
              </w:rPr>
              <w:t>电话</w:t>
            </w:r>
          </w:p>
        </w:tc>
        <w:tc>
          <w:tcPr>
            <w:tcW w:w="168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66FC9" w14:textId="77777777" w:rsidR="002B3B6B" w:rsidRPr="00E82551" w:rsidRDefault="00E82551" w:rsidP="00E82551">
            <w:pPr>
              <w:spacing w:line="240" w:lineRule="atLeast"/>
              <w:ind w:right="113"/>
              <w:jc w:val="center"/>
              <w:rPr>
                <w:rFonts w:ascii="宋体"/>
                <w:sz w:val="16"/>
                <w:szCs w:val="11"/>
              </w:rPr>
            </w:pPr>
            <w:r w:rsidRPr="00E82551">
              <w:rPr>
                <w:rFonts w:ascii="宋体" w:hint="eastAsia"/>
                <w:color w:val="AEAAAA"/>
                <w:sz w:val="16"/>
                <w:szCs w:val="11"/>
              </w:rPr>
              <w:t>（可立项后补填）</w:t>
            </w:r>
          </w:p>
        </w:tc>
        <w:tc>
          <w:tcPr>
            <w:tcW w:w="1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B5838" w14:textId="77777777" w:rsidR="002B3B6B" w:rsidRDefault="002B3B6B" w:rsidP="002B3B6B">
            <w:pPr>
              <w:spacing w:line="360" w:lineRule="auto"/>
              <w:ind w:right="113"/>
              <w:jc w:val="center"/>
              <w:rPr>
                <w:rFonts w:ascii="宋体"/>
                <w:sz w:val="24"/>
              </w:rPr>
            </w:pPr>
            <w:r>
              <w:rPr>
                <w:rFonts w:ascii="宋体" w:hint="eastAsia"/>
                <w:sz w:val="24"/>
              </w:rPr>
              <w:t>E-mail</w:t>
            </w:r>
          </w:p>
        </w:tc>
        <w:tc>
          <w:tcPr>
            <w:tcW w:w="358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45342" w14:textId="77777777" w:rsidR="002B3B6B" w:rsidRDefault="00E82551" w:rsidP="002B3B6B">
            <w:pPr>
              <w:spacing w:line="360" w:lineRule="auto"/>
              <w:ind w:right="113"/>
              <w:rPr>
                <w:rFonts w:ascii="宋体"/>
                <w:sz w:val="24"/>
              </w:rPr>
            </w:pPr>
            <w:r w:rsidRPr="00E82551">
              <w:rPr>
                <w:rFonts w:ascii="宋体" w:hint="eastAsia"/>
                <w:color w:val="AEAAAA"/>
                <w:sz w:val="20"/>
                <w:szCs w:val="15"/>
              </w:rPr>
              <w:t>（可立项后补填）</w:t>
            </w:r>
          </w:p>
        </w:tc>
      </w:tr>
      <w:tr w:rsidR="00E82551" w14:paraId="4AD07174" w14:textId="77777777" w:rsidTr="009A3EBA">
        <w:trPr>
          <w:trHeight w:val="531"/>
        </w:trPr>
        <w:tc>
          <w:tcPr>
            <w:tcW w:w="98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9D485B" w14:textId="77777777" w:rsidR="00E82551" w:rsidRDefault="00E82551" w:rsidP="00E82551">
            <w:pPr>
              <w:spacing w:line="360" w:lineRule="auto"/>
              <w:ind w:right="113"/>
              <w:rPr>
                <w:rFonts w:ascii="宋体"/>
                <w:sz w:val="24"/>
              </w:rPr>
            </w:pPr>
          </w:p>
        </w:tc>
        <w:tc>
          <w:tcPr>
            <w:tcW w:w="17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D9130" w14:textId="77777777" w:rsidR="00E82551" w:rsidRDefault="00E82551" w:rsidP="00E82551">
            <w:pPr>
              <w:spacing w:line="360" w:lineRule="auto"/>
              <w:ind w:right="113"/>
              <w:jc w:val="center"/>
              <w:rPr>
                <w:rFonts w:ascii="宋体"/>
                <w:sz w:val="24"/>
              </w:rPr>
            </w:pPr>
            <w:r>
              <w:rPr>
                <w:rFonts w:ascii="宋体" w:hint="eastAsia"/>
                <w:sz w:val="24"/>
              </w:rPr>
              <w:t>书院</w:t>
            </w:r>
          </w:p>
        </w:tc>
        <w:tc>
          <w:tcPr>
            <w:tcW w:w="168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E7DF3E" w14:textId="77777777" w:rsidR="00E82551" w:rsidRDefault="00E82551" w:rsidP="00E82551">
            <w:pPr>
              <w:spacing w:line="240" w:lineRule="atLeast"/>
              <w:ind w:right="113"/>
              <w:jc w:val="center"/>
              <w:rPr>
                <w:rFonts w:ascii="宋体"/>
                <w:color w:val="AEAAAA"/>
                <w:sz w:val="24"/>
              </w:rPr>
            </w:pPr>
            <w:r w:rsidRPr="00E82551">
              <w:rPr>
                <w:rFonts w:ascii="宋体" w:hint="eastAsia"/>
                <w:color w:val="AEAAAA"/>
                <w:sz w:val="16"/>
                <w:szCs w:val="11"/>
              </w:rPr>
              <w:t>（可立项后补填）</w:t>
            </w:r>
          </w:p>
        </w:tc>
        <w:tc>
          <w:tcPr>
            <w:tcW w:w="1103" w:type="dxa"/>
            <w:gridSpan w:val="2"/>
            <w:tcBorders>
              <w:top w:val="single" w:sz="4" w:space="0" w:color="000000"/>
              <w:left w:val="single" w:sz="4" w:space="0" w:color="000000"/>
              <w:bottom w:val="single" w:sz="4" w:space="0" w:color="000000"/>
              <w:right w:val="single" w:sz="4" w:space="0" w:color="000000"/>
            </w:tcBorders>
            <w:shd w:val="clear" w:color="auto" w:fill="auto"/>
          </w:tcPr>
          <w:p w14:paraId="086C0A4B" w14:textId="77777777" w:rsidR="00E82551" w:rsidRDefault="00E82551" w:rsidP="00E82551">
            <w:pPr>
              <w:spacing w:line="360" w:lineRule="auto"/>
              <w:ind w:right="113"/>
              <w:jc w:val="center"/>
              <w:rPr>
                <w:rFonts w:ascii="宋体"/>
                <w:color w:val="AEAAAA"/>
                <w:sz w:val="24"/>
              </w:rPr>
            </w:pPr>
            <w:r>
              <w:rPr>
                <w:rFonts w:ascii="宋体" w:hint="eastAsia"/>
                <w:sz w:val="24"/>
              </w:rPr>
              <w:t>学院</w:t>
            </w:r>
          </w:p>
        </w:tc>
        <w:tc>
          <w:tcPr>
            <w:tcW w:w="1466" w:type="dxa"/>
            <w:gridSpan w:val="2"/>
            <w:tcBorders>
              <w:top w:val="single" w:sz="4" w:space="0" w:color="000000"/>
              <w:left w:val="single" w:sz="4" w:space="0" w:color="000000"/>
              <w:bottom w:val="single" w:sz="4" w:space="0" w:color="000000"/>
              <w:right w:val="single" w:sz="4" w:space="0" w:color="000000"/>
            </w:tcBorders>
            <w:shd w:val="clear" w:color="auto" w:fill="auto"/>
          </w:tcPr>
          <w:p w14:paraId="33D39EA3" w14:textId="77777777" w:rsidR="00E82551" w:rsidRDefault="00E82551" w:rsidP="00E82551">
            <w:pPr>
              <w:spacing w:line="360" w:lineRule="auto"/>
              <w:ind w:right="113"/>
              <w:rPr>
                <w:rFonts w:ascii="宋体"/>
                <w:color w:val="AEAAAA"/>
                <w:sz w:val="24"/>
              </w:rPr>
            </w:pPr>
            <w:r w:rsidRPr="00E82551">
              <w:rPr>
                <w:rFonts w:ascii="宋体" w:hint="eastAsia"/>
                <w:color w:val="AEAAAA"/>
                <w:sz w:val="16"/>
                <w:szCs w:val="11"/>
              </w:rPr>
              <w:t>（可立项后补填）</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Pr>
          <w:p w14:paraId="5879A051" w14:textId="77777777" w:rsidR="00E82551" w:rsidRDefault="00E82551" w:rsidP="00E82551">
            <w:pPr>
              <w:spacing w:line="360" w:lineRule="auto"/>
              <w:ind w:right="113"/>
              <w:jc w:val="center"/>
              <w:rPr>
                <w:rFonts w:ascii="宋体"/>
                <w:color w:val="AEAAAA"/>
                <w:sz w:val="24"/>
              </w:rPr>
            </w:pPr>
            <w:r>
              <w:rPr>
                <w:rFonts w:ascii="宋体" w:hint="eastAsia"/>
                <w:sz w:val="24"/>
              </w:rPr>
              <w:t>年级专业</w:t>
            </w:r>
          </w:p>
        </w:tc>
        <w:tc>
          <w:tcPr>
            <w:tcW w:w="1385" w:type="dxa"/>
            <w:tcBorders>
              <w:top w:val="single" w:sz="4" w:space="0" w:color="000000"/>
              <w:left w:val="single" w:sz="4" w:space="0" w:color="000000"/>
              <w:bottom w:val="single" w:sz="4" w:space="0" w:color="000000"/>
              <w:right w:val="single" w:sz="4" w:space="0" w:color="000000"/>
            </w:tcBorders>
            <w:shd w:val="clear" w:color="auto" w:fill="auto"/>
          </w:tcPr>
          <w:p w14:paraId="4D0819BE" w14:textId="77777777" w:rsidR="00E82551" w:rsidRDefault="00E82551" w:rsidP="00E82551">
            <w:pPr>
              <w:spacing w:line="360" w:lineRule="auto"/>
              <w:ind w:right="113"/>
              <w:rPr>
                <w:rFonts w:ascii="宋体"/>
                <w:color w:val="AEAAAA"/>
                <w:sz w:val="24"/>
              </w:rPr>
            </w:pPr>
            <w:r w:rsidRPr="00E82551">
              <w:rPr>
                <w:rFonts w:ascii="宋体" w:hint="eastAsia"/>
                <w:color w:val="AEAAAA"/>
                <w:sz w:val="16"/>
                <w:szCs w:val="11"/>
              </w:rPr>
              <w:t>（可立项后补填）</w:t>
            </w:r>
          </w:p>
        </w:tc>
      </w:tr>
      <w:tr w:rsidR="00E82551" w14:paraId="623C3465" w14:textId="77777777" w:rsidTr="005836BF">
        <w:trPr>
          <w:trHeight w:val="361"/>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D4A67" w14:textId="77777777" w:rsidR="00E82551" w:rsidRDefault="00E82551" w:rsidP="00E82551">
            <w:pPr>
              <w:spacing w:line="360" w:lineRule="auto"/>
              <w:ind w:right="113"/>
              <w:jc w:val="center"/>
              <w:rPr>
                <w:rFonts w:ascii="宋体"/>
                <w:b/>
                <w:sz w:val="24"/>
              </w:rPr>
            </w:pPr>
            <w:r>
              <w:rPr>
                <w:rFonts w:ascii="宋体" w:hint="eastAsia"/>
                <w:b/>
                <w:sz w:val="24"/>
              </w:rPr>
              <w:t>一、项目简介</w:t>
            </w:r>
          </w:p>
        </w:tc>
      </w:tr>
      <w:tr w:rsidR="00E82551" w14:paraId="170E17A8" w14:textId="77777777" w:rsidTr="00B66FB5">
        <w:trPr>
          <w:trHeight w:val="7980"/>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304DF" w14:textId="77777777" w:rsidR="00E82551" w:rsidRDefault="00653458" w:rsidP="00E82551">
            <w:pPr>
              <w:spacing w:line="360" w:lineRule="auto"/>
              <w:ind w:right="113"/>
              <w:jc w:val="left"/>
              <w:rPr>
                <w:rFonts w:ascii="宋体"/>
                <w:b/>
                <w:sz w:val="24"/>
              </w:rPr>
            </w:pPr>
            <w:r w:rsidRPr="00653458">
              <w:rPr>
                <w:rFonts w:ascii="宋体" w:hint="eastAsia"/>
                <w:b/>
                <w:sz w:val="24"/>
              </w:rPr>
              <w:lastRenderedPageBreak/>
              <w:t>（限</w:t>
            </w:r>
            <w:r w:rsidRPr="00653458">
              <w:rPr>
                <w:rFonts w:ascii="宋体"/>
                <w:b/>
                <w:sz w:val="24"/>
              </w:rPr>
              <w:t>800字，含标点符号）</w:t>
            </w:r>
          </w:p>
          <w:p w14:paraId="43042BB7" w14:textId="77777777" w:rsidR="00B44AB0" w:rsidRDefault="00B44AB0" w:rsidP="00B44AB0">
            <w:pPr>
              <w:spacing w:line="360" w:lineRule="auto"/>
              <w:ind w:firstLineChars="200" w:firstLine="480"/>
              <w:rPr>
                <w:rFonts w:ascii="宋体"/>
                <w:sz w:val="24"/>
                <w:szCs w:val="24"/>
              </w:rPr>
            </w:pPr>
            <w:bookmarkStart w:id="0" w:name="OLE_LINK1"/>
            <w:r>
              <w:rPr>
                <w:rFonts w:ascii="宋体" w:hint="eastAsia"/>
                <w:sz w:val="24"/>
                <w:szCs w:val="24"/>
              </w:rPr>
              <w:t>是课社区，作为一个由AI驱动的现代化智慧课程学习平台，致力于通过创新的技术手段，对传统课程学习模式进行深度改造，进而推动知识共享与互动学习的全新格局。本项目紧密围绕“智慧校园3.0建设”这一核心改革目标，将先进的人工智能技术与在线学习平台无缝对接，构建出一个富有活力与创造力的新型教育生态环境。是课社区集结了学生、教师及助教等各方力量，共同推动教学效率与学习品质的显著提升，当今时代，信息技术的发展为学习提供了更便利的条件和更丰富的资源，但传统的教学模式仍然面临诸多挑战，如学习资源的碎片化、学生互动的局限性以及个性化学习的缺位等。在此背景下，是课社区项目应运而生，它通过以下几个关键策略应对这些挑战：</w:t>
            </w:r>
          </w:p>
          <w:p w14:paraId="120DEEC3" w14:textId="77777777" w:rsidR="00B44AB0" w:rsidRDefault="00B44AB0" w:rsidP="00B44AB0">
            <w:pPr>
              <w:spacing w:line="360" w:lineRule="auto"/>
              <w:ind w:firstLineChars="200" w:firstLine="480"/>
              <w:rPr>
                <w:rFonts w:ascii="宋体"/>
                <w:sz w:val="24"/>
                <w:szCs w:val="24"/>
              </w:rPr>
            </w:pPr>
            <w:r>
              <w:rPr>
                <w:rFonts w:ascii="宋体" w:hint="eastAsia"/>
                <w:sz w:val="24"/>
                <w:szCs w:val="24"/>
              </w:rPr>
              <w:t>首先，项目构建以课程为单位的社区生态，将学生、教师和助教紧密连接。每个课程都拥有专属的在线社区，既便于教师上传课程资料、布置作业和发布公告，又便于学生访问学习资源、参与课程讨论。更重要的是，这种社区模式积极鼓励学生间的互助与合作，为学术交流提供了一个自由开放的平台。</w:t>
            </w:r>
          </w:p>
          <w:p w14:paraId="0BE089F1" w14:textId="77777777" w:rsidR="0091408F" w:rsidRDefault="00B44AB0" w:rsidP="00B44AB0">
            <w:pPr>
              <w:spacing w:line="360" w:lineRule="auto"/>
              <w:ind w:firstLineChars="200" w:firstLine="480"/>
              <w:rPr>
                <w:rFonts w:ascii="宋体"/>
                <w:sz w:val="24"/>
                <w:szCs w:val="24"/>
              </w:rPr>
            </w:pPr>
            <w:r>
              <w:rPr>
                <w:rFonts w:ascii="宋体"/>
                <w:sz w:val="24"/>
                <w:szCs w:val="24"/>
              </w:rPr>
              <w:t>AI赋能下，</w:t>
            </w:r>
            <w:r>
              <w:rPr>
                <w:rFonts w:ascii="宋体" w:hint="eastAsia"/>
                <w:sz w:val="24"/>
                <w:szCs w:val="24"/>
              </w:rPr>
              <w:t>项目</w:t>
            </w:r>
            <w:r>
              <w:rPr>
                <w:rFonts w:ascii="宋体"/>
                <w:sz w:val="24"/>
                <w:szCs w:val="24"/>
              </w:rPr>
              <w:t>进一步拓展了智慧教学的边界。</w:t>
            </w:r>
            <w:r>
              <w:rPr>
                <w:rFonts w:ascii="宋体" w:hint="eastAsia"/>
                <w:sz w:val="24"/>
                <w:szCs w:val="24"/>
              </w:rPr>
              <w:t>推荐算法通过</w:t>
            </w:r>
            <w:r>
              <w:rPr>
                <w:rFonts w:ascii="宋体"/>
                <w:sz w:val="24"/>
                <w:szCs w:val="24"/>
              </w:rPr>
              <w:t>对学生学习行为</w:t>
            </w:r>
            <w:r>
              <w:rPr>
                <w:rFonts w:ascii="宋体" w:hint="eastAsia"/>
                <w:sz w:val="24"/>
                <w:szCs w:val="24"/>
              </w:rPr>
              <w:t>与偏好的</w:t>
            </w:r>
            <w:r>
              <w:rPr>
                <w:rFonts w:ascii="宋体"/>
                <w:sz w:val="24"/>
                <w:szCs w:val="24"/>
              </w:rPr>
              <w:t>智能分析，提供</w:t>
            </w:r>
            <w:r>
              <w:rPr>
                <w:rFonts w:ascii="宋体" w:hint="eastAsia"/>
                <w:sz w:val="24"/>
                <w:szCs w:val="24"/>
              </w:rPr>
              <w:t>更为</w:t>
            </w:r>
            <w:r>
              <w:rPr>
                <w:rFonts w:ascii="宋体"/>
                <w:sz w:val="24"/>
                <w:szCs w:val="24"/>
              </w:rPr>
              <w:t>精准的学习建议和</w:t>
            </w:r>
            <w:r>
              <w:rPr>
                <w:rFonts w:ascii="宋体" w:hint="eastAsia"/>
                <w:sz w:val="24"/>
                <w:szCs w:val="24"/>
              </w:rPr>
              <w:t>定制化的</w:t>
            </w:r>
            <w:r>
              <w:rPr>
                <w:rFonts w:ascii="宋体"/>
                <w:sz w:val="24"/>
                <w:szCs w:val="24"/>
              </w:rPr>
              <w:t>资源推荐。</w:t>
            </w:r>
            <w:r>
              <w:rPr>
                <w:rFonts w:ascii="宋体" w:hint="eastAsia"/>
                <w:sz w:val="24"/>
                <w:szCs w:val="24"/>
              </w:rPr>
              <w:t>基于微调大语言模型的</w:t>
            </w:r>
            <w:r>
              <w:rPr>
                <w:rFonts w:ascii="宋体"/>
                <w:sz w:val="24"/>
                <w:szCs w:val="24"/>
              </w:rPr>
              <w:t>AI助手</w:t>
            </w:r>
            <w:r>
              <w:rPr>
                <w:rFonts w:ascii="宋体" w:hint="eastAsia"/>
                <w:sz w:val="24"/>
                <w:szCs w:val="24"/>
              </w:rPr>
              <w:t>还能</w:t>
            </w:r>
            <w:r>
              <w:rPr>
                <w:rFonts w:ascii="宋体"/>
                <w:sz w:val="24"/>
                <w:szCs w:val="24"/>
              </w:rPr>
              <w:t>实时解答学生疑问，为他们提供即时的学术支持。这不仅大大提高了学习效率，还极大地激发了学生的学习兴趣和主动性。</w:t>
            </w:r>
          </w:p>
          <w:p w14:paraId="3B8D7C2B" w14:textId="3100EF13" w:rsidR="00B44AB0" w:rsidRDefault="00B44AB0" w:rsidP="00B44AB0">
            <w:pPr>
              <w:spacing w:line="360" w:lineRule="auto"/>
              <w:ind w:firstLineChars="200" w:firstLine="480"/>
              <w:rPr>
                <w:rFonts w:ascii="宋体"/>
                <w:sz w:val="24"/>
                <w:szCs w:val="24"/>
              </w:rPr>
            </w:pPr>
            <w:r>
              <w:rPr>
                <w:rFonts w:ascii="宋体" w:hint="eastAsia"/>
                <w:sz w:val="24"/>
                <w:szCs w:val="24"/>
              </w:rPr>
              <w:t>此外，是课社区还致力于促进课堂成员之间的深度互动。通过设立形式多样的交流与讨论板块，学生可以即时分享个人心得、高效解答同伴疑惑，形成充满活力的学习讨论氛围。</w:t>
            </w:r>
          </w:p>
          <w:p w14:paraId="3DE1427B" w14:textId="35DF924D" w:rsidR="00B44AB0" w:rsidRDefault="00B44AB0" w:rsidP="00B44AB0">
            <w:pPr>
              <w:spacing w:line="360" w:lineRule="auto"/>
              <w:ind w:firstLineChars="200" w:firstLine="480"/>
              <w:rPr>
                <w:rFonts w:ascii="宋体"/>
                <w:sz w:val="24"/>
                <w:szCs w:val="24"/>
              </w:rPr>
            </w:pPr>
            <w:r>
              <w:rPr>
                <w:rFonts w:ascii="宋体" w:hint="eastAsia"/>
                <w:sz w:val="24"/>
                <w:szCs w:val="24"/>
              </w:rPr>
              <w:t>最后，为了应对知识更新速度日益加快的挑战，是课社区提供了一个实时更新的知识库。教师可以及时分享最新的研究成果和学术观点，学生也能随时</w:t>
            </w:r>
            <w:r w:rsidR="004A0B76">
              <w:rPr>
                <w:rFonts w:ascii="宋体" w:hint="eastAsia"/>
                <w:sz w:val="24"/>
                <w:szCs w:val="24"/>
              </w:rPr>
              <w:t>获取最新、最全面的知识</w:t>
            </w:r>
            <w:r>
              <w:rPr>
                <w:rFonts w:ascii="宋体" w:hint="eastAsia"/>
                <w:sz w:val="24"/>
                <w:szCs w:val="24"/>
              </w:rPr>
              <w:t>，</w:t>
            </w:r>
            <w:r w:rsidR="004A0B76">
              <w:rPr>
                <w:rFonts w:ascii="宋体" w:hint="eastAsia"/>
                <w:sz w:val="24"/>
                <w:szCs w:val="24"/>
              </w:rPr>
              <w:t>提升自己的学习效果和学术竞争力。</w:t>
            </w:r>
          </w:p>
          <w:p w14:paraId="05C03FC1" w14:textId="77777777" w:rsidR="00B44AB0" w:rsidRDefault="00B44AB0" w:rsidP="00B44AB0">
            <w:pPr>
              <w:spacing w:line="360" w:lineRule="auto"/>
              <w:ind w:firstLineChars="200" w:firstLine="480"/>
              <w:rPr>
                <w:rFonts w:ascii="宋体"/>
                <w:sz w:val="24"/>
                <w:szCs w:val="24"/>
              </w:rPr>
            </w:pPr>
            <w:r>
              <w:rPr>
                <w:rFonts w:ascii="宋体" w:hint="eastAsia"/>
                <w:sz w:val="24"/>
                <w:szCs w:val="24"/>
              </w:rPr>
              <w:t>综上所述，是课社区项目通过优化学习资源配置，促进学生间的合作互助与教师的深度参与，打造了一个充满活力的学习社区。以人为本的设计理念，AI技术的澎湃浪潮</w:t>
            </w:r>
            <w:r>
              <w:rPr>
                <w:rFonts w:ascii="宋体"/>
                <w:sz w:val="24"/>
                <w:szCs w:val="24"/>
              </w:rPr>
              <w:t>，是课社区实现了个性化和协作学习的完美融合，为传统教育模式注入了新的活力。</w:t>
            </w:r>
          </w:p>
          <w:bookmarkEnd w:id="0"/>
          <w:p w14:paraId="21B80E73" w14:textId="77777777" w:rsidR="00E82551" w:rsidRPr="00B44AB0" w:rsidRDefault="00E82551" w:rsidP="00E82551">
            <w:pPr>
              <w:spacing w:line="360" w:lineRule="auto"/>
              <w:ind w:right="113"/>
              <w:jc w:val="left"/>
              <w:rPr>
                <w:rFonts w:ascii="宋体"/>
                <w:b/>
                <w:sz w:val="24"/>
              </w:rPr>
            </w:pPr>
          </w:p>
          <w:p w14:paraId="2D0F10F2" w14:textId="77777777" w:rsidR="00E82551" w:rsidRDefault="00E82551" w:rsidP="00E82551">
            <w:pPr>
              <w:spacing w:line="360" w:lineRule="auto"/>
              <w:ind w:right="113"/>
              <w:jc w:val="left"/>
              <w:rPr>
                <w:rFonts w:ascii="宋体"/>
                <w:b/>
                <w:sz w:val="24"/>
              </w:rPr>
            </w:pPr>
          </w:p>
          <w:p w14:paraId="7C20F2C3" w14:textId="77777777" w:rsidR="00E82551" w:rsidRPr="00E20627" w:rsidRDefault="00E82551" w:rsidP="00B00D53">
            <w:pPr>
              <w:spacing w:line="360" w:lineRule="auto"/>
              <w:ind w:right="113"/>
              <w:rPr>
                <w:rFonts w:ascii="宋体"/>
                <w:b/>
                <w:sz w:val="24"/>
              </w:rPr>
            </w:pPr>
          </w:p>
        </w:tc>
      </w:tr>
      <w:tr w:rsidR="00E82551" w14:paraId="42363000" w14:textId="77777777" w:rsidTr="006D20A7">
        <w:trPr>
          <w:trHeight w:val="295"/>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E4267" w14:textId="77777777" w:rsidR="00E82551" w:rsidRDefault="00E82551" w:rsidP="00E82551">
            <w:pPr>
              <w:spacing w:line="360" w:lineRule="auto"/>
              <w:ind w:right="113"/>
              <w:jc w:val="center"/>
              <w:rPr>
                <w:rFonts w:ascii="宋体"/>
                <w:b/>
                <w:sz w:val="24"/>
              </w:rPr>
            </w:pPr>
            <w:r>
              <w:rPr>
                <w:rFonts w:ascii="宋体" w:hint="eastAsia"/>
                <w:b/>
                <w:sz w:val="24"/>
              </w:rPr>
              <w:lastRenderedPageBreak/>
              <w:t>二、申请条件</w:t>
            </w:r>
          </w:p>
        </w:tc>
      </w:tr>
      <w:tr w:rsidR="00E82551" w:rsidRPr="00086DEB" w14:paraId="5087E128" w14:textId="77777777" w:rsidTr="00AF708C">
        <w:trPr>
          <w:trHeight w:val="13323"/>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C4DE3" w14:textId="77777777" w:rsidR="00E82551" w:rsidRPr="00086DEB" w:rsidRDefault="00E82551" w:rsidP="007D5B96">
            <w:pPr>
              <w:spacing w:line="360" w:lineRule="auto"/>
              <w:rPr>
                <w:rFonts w:ascii="宋体"/>
                <w:sz w:val="24"/>
                <w:szCs w:val="24"/>
              </w:rPr>
            </w:pPr>
            <w:r w:rsidRPr="00086DEB">
              <w:rPr>
                <w:rFonts w:ascii="宋体" w:hint="eastAsia"/>
                <w:sz w:val="24"/>
                <w:szCs w:val="24"/>
              </w:rPr>
              <w:t>（内容应包括自身具备的知识条件、自己的特长、兴趣和已有的知识基础、科研经历等）</w:t>
            </w:r>
          </w:p>
          <w:p w14:paraId="4669173E" w14:textId="4811D6C6" w:rsidR="00310517" w:rsidRPr="00D045FC" w:rsidRDefault="00310517" w:rsidP="00D045FC">
            <w:pPr>
              <w:spacing w:line="360" w:lineRule="auto"/>
              <w:rPr>
                <w:rFonts w:ascii="宋体"/>
                <w:b/>
                <w:bCs/>
                <w:sz w:val="24"/>
                <w:szCs w:val="24"/>
              </w:rPr>
            </w:pPr>
            <w:bookmarkStart w:id="1" w:name="OLE_LINK2"/>
            <w:r w:rsidRPr="00D045FC">
              <w:rPr>
                <w:rFonts w:ascii="宋体" w:hint="eastAsia"/>
                <w:b/>
                <w:bCs/>
                <w:sz w:val="24"/>
                <w:szCs w:val="24"/>
              </w:rPr>
              <w:t>2</w:t>
            </w:r>
            <w:r w:rsidRPr="00D045FC">
              <w:rPr>
                <w:rFonts w:ascii="宋体"/>
                <w:b/>
                <w:bCs/>
                <w:sz w:val="24"/>
                <w:szCs w:val="24"/>
              </w:rPr>
              <w:t>.1 项目团队成员介绍</w:t>
            </w:r>
          </w:p>
          <w:p w14:paraId="48AD9312" w14:textId="77777777" w:rsidR="00310517" w:rsidRPr="00086DEB" w:rsidRDefault="00310517" w:rsidP="00D045FC">
            <w:pPr>
              <w:spacing w:line="360" w:lineRule="auto"/>
              <w:ind w:firstLineChars="200" w:firstLine="480"/>
              <w:rPr>
                <w:rFonts w:ascii="宋体"/>
                <w:sz w:val="24"/>
                <w:szCs w:val="24"/>
              </w:rPr>
            </w:pPr>
            <w:r w:rsidRPr="00086DEB">
              <w:rPr>
                <w:rFonts w:ascii="宋体" w:hint="eastAsia"/>
                <w:sz w:val="24"/>
                <w:szCs w:val="24"/>
              </w:rPr>
              <w:t>李知非，</w:t>
            </w:r>
            <w:r w:rsidRPr="00086DEB">
              <w:rPr>
                <w:rFonts w:ascii="宋体"/>
                <w:sz w:val="24"/>
                <w:szCs w:val="24"/>
              </w:rPr>
              <w:t>2022 级信息学院图灵实验班本科生，目前担任 RUCCA 技术部部长。在学术方面表现卓越，深入研究过统计机器学习、并行计算等高级课程，熟练掌握了 C++, Python, Rust 等编程语言，展现出对计算机科学的激情和专业功底。同时，他极具团队协作精神和社会责任感，曾多次获得“优秀学生干部”荣誉称号和社会工作与志愿服务骨干一等奖学金。凭借深厚的学术背景和丰富的实践基础，他始终致力于广泛地增进同学们的福祉以及推动技术的普及和创新。</w:t>
            </w:r>
          </w:p>
          <w:p w14:paraId="45EFE272" w14:textId="77777777" w:rsidR="00310517" w:rsidRPr="00086DEB" w:rsidRDefault="00310517" w:rsidP="00D045FC">
            <w:pPr>
              <w:spacing w:line="360" w:lineRule="auto"/>
              <w:ind w:firstLineChars="200" w:firstLine="480"/>
              <w:rPr>
                <w:rFonts w:ascii="宋体"/>
                <w:sz w:val="24"/>
                <w:szCs w:val="24"/>
              </w:rPr>
            </w:pPr>
            <w:r w:rsidRPr="00086DEB">
              <w:rPr>
                <w:rFonts w:ascii="宋体" w:hint="eastAsia"/>
                <w:sz w:val="24"/>
                <w:szCs w:val="24"/>
              </w:rPr>
              <w:t>于佳鑫，</w:t>
            </w:r>
            <w:r w:rsidRPr="00086DEB">
              <w:rPr>
                <w:rFonts w:ascii="宋体"/>
                <w:sz w:val="24"/>
                <w:szCs w:val="24"/>
              </w:rPr>
              <w:t>2022 级信息学院图灵实验班本科生。在科研能力方面，有美国大学生数学建模竞赛（MCM/ICM）参与经历，同时也在进行联邦机器学习相关科研工作。在课程学习方面，编程能力强，数理基础扎实，学习成绩优异。在个人能力方面，熟悉C++、Python等编程语言，具有小型项目经验。会使用 SPSS，MATLAB等软件，具有数据分析、模型构建、代码撰写等技能。在团队合作方面，担任计算机协会宣传部部长，在校期间积极参与学校活动，具有较强的沟通能力和团队协作能力。</w:t>
            </w:r>
          </w:p>
          <w:p w14:paraId="1ECEFF24" w14:textId="77777777" w:rsidR="00310517" w:rsidRPr="00086DEB" w:rsidRDefault="00310517" w:rsidP="00D045FC">
            <w:pPr>
              <w:spacing w:line="360" w:lineRule="auto"/>
              <w:ind w:firstLineChars="200" w:firstLine="480"/>
              <w:rPr>
                <w:rFonts w:ascii="宋体"/>
                <w:sz w:val="24"/>
                <w:szCs w:val="24"/>
              </w:rPr>
            </w:pPr>
            <w:proofErr w:type="gramStart"/>
            <w:r w:rsidRPr="00086DEB">
              <w:rPr>
                <w:rFonts w:ascii="宋体" w:hint="eastAsia"/>
                <w:sz w:val="24"/>
                <w:szCs w:val="24"/>
              </w:rPr>
              <w:t>胡梦溪</w:t>
            </w:r>
            <w:proofErr w:type="gramEnd"/>
            <w:r w:rsidRPr="00086DEB">
              <w:rPr>
                <w:rFonts w:ascii="宋体" w:hint="eastAsia"/>
                <w:sz w:val="24"/>
                <w:szCs w:val="24"/>
              </w:rPr>
              <w:t>，信息学院</w:t>
            </w:r>
            <w:r w:rsidRPr="00086DEB">
              <w:rPr>
                <w:rFonts w:ascii="宋体"/>
                <w:sz w:val="24"/>
                <w:szCs w:val="24"/>
              </w:rPr>
              <w:t>2022级本科生，专业前10%。科研能力方面，有美国大学生数学建模竞赛（MCM/ICM）参与经历，曾获中国大学生数学建模竞赛北京市一等奖，数据分析能力强。大二上进入信息学院DBIIR实验室，跟随实验室师兄师姐学习科研工作。专业能力方面，编程能力强，已修C语言程序设计、人工智能与python程序设计、数据结构与算法、计算机系统基础等；数理基础扎实，已修高等代数、数学分析、概率论与数理统计等。学习成绩优异，学习态度认真，有扎实的专业基础和自学能力。个人能力与素养方面，熟悉C、Python等编程语</w:t>
            </w:r>
            <w:r w:rsidRPr="00086DEB">
              <w:rPr>
                <w:rFonts w:ascii="宋体" w:hint="eastAsia"/>
                <w:sz w:val="24"/>
                <w:szCs w:val="24"/>
              </w:rPr>
              <w:t>言；</w:t>
            </w:r>
            <w:proofErr w:type="gramStart"/>
            <w:r w:rsidRPr="00086DEB">
              <w:rPr>
                <w:rFonts w:ascii="宋体" w:hint="eastAsia"/>
                <w:sz w:val="24"/>
                <w:szCs w:val="24"/>
              </w:rPr>
              <w:t>担任墨尘棋牌</w:t>
            </w:r>
            <w:proofErr w:type="gramEnd"/>
            <w:r w:rsidRPr="00086DEB">
              <w:rPr>
                <w:rFonts w:ascii="宋体" w:hint="eastAsia"/>
                <w:sz w:val="24"/>
                <w:szCs w:val="24"/>
              </w:rPr>
              <w:t>社负责人，具有良好的团队组织合作和沟通能力。</w:t>
            </w:r>
          </w:p>
          <w:p w14:paraId="061EC5BF" w14:textId="77777777" w:rsidR="00310517" w:rsidRPr="00086DEB" w:rsidRDefault="00310517" w:rsidP="00D045FC">
            <w:pPr>
              <w:spacing w:line="360" w:lineRule="auto"/>
              <w:ind w:firstLineChars="200" w:firstLine="480"/>
              <w:rPr>
                <w:rFonts w:ascii="宋体"/>
                <w:sz w:val="24"/>
                <w:szCs w:val="24"/>
              </w:rPr>
            </w:pPr>
            <w:r w:rsidRPr="00086DEB">
              <w:rPr>
                <w:rFonts w:ascii="宋体" w:hint="eastAsia"/>
                <w:sz w:val="24"/>
                <w:szCs w:val="24"/>
              </w:rPr>
              <w:t>陈宇轩，信息学院</w:t>
            </w:r>
            <w:r w:rsidRPr="00086DEB">
              <w:rPr>
                <w:rFonts w:ascii="宋体"/>
                <w:sz w:val="24"/>
                <w:szCs w:val="24"/>
              </w:rPr>
              <w:t>2021级图灵实验班本科生。在科研能力方面有过国赛和美赛的参与经历，参加过CCPC编程竞赛，具有一定的编程能力和数据分析能力，具有良好的逻辑思维能力，擅长与人沟通。同时在课程学习方面：编程能力较为优秀，数理基础比较扎实，学习成绩良好，学习态度认真，有着较优秀的自学能力和专业基础。会使用C++，Python等编程语言，同时会使用MATLAB等软件。在个人方面：有较为良好的时间统筹规划能力，有着较好的团队协作能力。</w:t>
            </w:r>
          </w:p>
          <w:p w14:paraId="21D27202" w14:textId="77777777" w:rsidR="00B44AB0" w:rsidRDefault="00B44AB0" w:rsidP="00B44AB0">
            <w:pPr>
              <w:spacing w:line="360" w:lineRule="auto"/>
              <w:ind w:firstLineChars="200" w:firstLine="480"/>
              <w:rPr>
                <w:rFonts w:ascii="宋体"/>
                <w:sz w:val="24"/>
                <w:szCs w:val="24"/>
              </w:rPr>
            </w:pPr>
            <w:r>
              <w:rPr>
                <w:rFonts w:ascii="宋体" w:hint="eastAsia"/>
                <w:sz w:val="24"/>
                <w:szCs w:val="24"/>
              </w:rPr>
              <w:t>尚子钰，新闻学院2022级新闻学—法学双学位实验班本科生。</w:t>
            </w:r>
            <w:proofErr w:type="gramStart"/>
            <w:r>
              <w:rPr>
                <w:rFonts w:ascii="宋体" w:hint="eastAsia"/>
                <w:sz w:val="24"/>
                <w:szCs w:val="24"/>
              </w:rPr>
              <w:t>目前绩点排名</w:t>
            </w:r>
            <w:proofErr w:type="gramEnd"/>
            <w:r>
              <w:rPr>
                <w:rFonts w:ascii="宋体" w:hint="eastAsia"/>
                <w:sz w:val="24"/>
                <w:szCs w:val="24"/>
              </w:rPr>
              <w:t>专业第四，</w:t>
            </w:r>
            <w:r>
              <w:rPr>
                <w:rFonts w:ascii="宋体" w:hint="eastAsia"/>
                <w:sz w:val="24"/>
                <w:szCs w:val="24"/>
              </w:rPr>
              <w:lastRenderedPageBreak/>
              <w:t>具有新闻学和法学的交叉学科背景，已修读广告创意与产品设计、传播学概论等课程，专业成绩优异，基础扎实。拥有产品设计和平面设计经验，参加过“千人百村”“学长来了”等社会实践活动，曾在家乡检察院、法院有实习经历，并获“优秀实习生”，用于较强的文字功底。现担任青年启航发展中心外联部副部，拥有较强的沟通能力和团队合作能力。</w:t>
            </w:r>
          </w:p>
          <w:p w14:paraId="6594F6AB" w14:textId="767C839F" w:rsidR="00310517" w:rsidRPr="00B44AB0" w:rsidRDefault="00310517" w:rsidP="00D045FC">
            <w:pPr>
              <w:spacing w:line="360" w:lineRule="auto"/>
              <w:ind w:firstLineChars="200" w:firstLine="480"/>
              <w:rPr>
                <w:rFonts w:ascii="宋体"/>
                <w:sz w:val="24"/>
                <w:szCs w:val="24"/>
              </w:rPr>
            </w:pPr>
          </w:p>
          <w:p w14:paraId="1EC7E680" w14:textId="3359D9C0" w:rsidR="00310517" w:rsidRPr="00D045FC" w:rsidRDefault="00310517" w:rsidP="00D045FC">
            <w:pPr>
              <w:spacing w:line="360" w:lineRule="auto"/>
              <w:rPr>
                <w:rFonts w:ascii="宋体"/>
                <w:b/>
                <w:bCs/>
                <w:sz w:val="24"/>
                <w:szCs w:val="24"/>
              </w:rPr>
            </w:pPr>
            <w:r w:rsidRPr="00D045FC">
              <w:rPr>
                <w:rFonts w:ascii="宋体" w:hint="eastAsia"/>
                <w:b/>
                <w:bCs/>
                <w:sz w:val="24"/>
                <w:szCs w:val="24"/>
              </w:rPr>
              <w:t>2</w:t>
            </w:r>
            <w:r w:rsidRPr="00D045FC">
              <w:rPr>
                <w:rFonts w:ascii="宋体"/>
                <w:b/>
                <w:bCs/>
                <w:sz w:val="24"/>
                <w:szCs w:val="24"/>
              </w:rPr>
              <w:t>.2 项目团队优势</w:t>
            </w:r>
          </w:p>
          <w:p w14:paraId="0019AF1A" w14:textId="4E1932F7" w:rsidR="00B44AB0" w:rsidRDefault="00B44AB0" w:rsidP="00B44AB0">
            <w:pPr>
              <w:spacing w:line="360" w:lineRule="auto"/>
              <w:ind w:firstLineChars="200" w:firstLine="480"/>
              <w:rPr>
                <w:rFonts w:ascii="宋体"/>
                <w:sz w:val="24"/>
                <w:szCs w:val="24"/>
              </w:rPr>
            </w:pPr>
            <w:r>
              <w:rPr>
                <w:rFonts w:ascii="宋体" w:hint="eastAsia"/>
                <w:sz w:val="24"/>
                <w:szCs w:val="24"/>
              </w:rPr>
              <w:t>本次研究团队由4名</w:t>
            </w:r>
            <w:r>
              <w:rPr>
                <w:rFonts w:ascii="宋体"/>
                <w:sz w:val="24"/>
                <w:szCs w:val="24"/>
              </w:rPr>
              <w:t>来自信息学院的2022级本科生</w:t>
            </w:r>
            <w:r>
              <w:rPr>
                <w:rFonts w:ascii="宋体" w:hint="eastAsia"/>
                <w:sz w:val="24"/>
                <w:szCs w:val="24"/>
              </w:rPr>
              <w:t>以及一位新闻学院的2022级本科生</w:t>
            </w:r>
            <w:r>
              <w:rPr>
                <w:rFonts w:ascii="宋体"/>
                <w:sz w:val="24"/>
                <w:szCs w:val="24"/>
              </w:rPr>
              <w:t>组成</w:t>
            </w:r>
            <w:r w:rsidR="002B235D">
              <w:rPr>
                <w:rFonts w:ascii="宋体" w:hint="eastAsia"/>
                <w:sz w:val="24"/>
                <w:szCs w:val="24"/>
              </w:rPr>
              <w:t>。</w:t>
            </w:r>
          </w:p>
          <w:p w14:paraId="745F385B" w14:textId="77777777" w:rsidR="00B44AB0" w:rsidRDefault="00B44AB0" w:rsidP="00B44AB0">
            <w:pPr>
              <w:spacing w:line="360" w:lineRule="auto"/>
              <w:ind w:firstLineChars="200" w:firstLine="480"/>
              <w:rPr>
                <w:rFonts w:ascii="宋体"/>
                <w:sz w:val="24"/>
                <w:szCs w:val="24"/>
              </w:rPr>
            </w:pPr>
            <w:r>
              <w:rPr>
                <w:rFonts w:ascii="宋体"/>
                <w:sz w:val="24"/>
                <w:szCs w:val="24"/>
              </w:rPr>
              <w:t>一方面，</w:t>
            </w:r>
            <w:r>
              <w:rPr>
                <w:rFonts w:ascii="宋体" w:hint="eastAsia"/>
                <w:sz w:val="24"/>
                <w:szCs w:val="24"/>
              </w:rPr>
              <w:t>成员的</w:t>
            </w:r>
            <w:r>
              <w:rPr>
                <w:rFonts w:ascii="宋体"/>
                <w:sz w:val="24"/>
                <w:szCs w:val="24"/>
              </w:rPr>
              <w:t>专业</w:t>
            </w:r>
            <w:r>
              <w:rPr>
                <w:rFonts w:ascii="宋体" w:hint="eastAsia"/>
                <w:sz w:val="24"/>
                <w:szCs w:val="24"/>
              </w:rPr>
              <w:t>能力强</w:t>
            </w:r>
            <w:r>
              <w:rPr>
                <w:rFonts w:ascii="宋体"/>
                <w:sz w:val="24"/>
                <w:szCs w:val="24"/>
              </w:rPr>
              <w:t>，队员之间彼此熟悉、沟通成本低，相处和睦、信任度高，有强大的团队凝聚力。另一方面，成员</w:t>
            </w:r>
            <w:r>
              <w:rPr>
                <w:rFonts w:ascii="宋体" w:hint="eastAsia"/>
                <w:sz w:val="24"/>
                <w:szCs w:val="24"/>
              </w:rPr>
              <w:t>能力多元、各擅胜场</w:t>
            </w:r>
            <w:r>
              <w:rPr>
                <w:rFonts w:ascii="宋体"/>
                <w:sz w:val="24"/>
                <w:szCs w:val="24"/>
              </w:rPr>
              <w:t>，</w:t>
            </w:r>
            <w:r>
              <w:rPr>
                <w:rFonts w:ascii="宋体" w:hint="eastAsia"/>
                <w:sz w:val="24"/>
                <w:szCs w:val="24"/>
              </w:rPr>
              <w:t>拥有交叉学科背景，</w:t>
            </w:r>
            <w:r>
              <w:rPr>
                <w:rFonts w:ascii="宋体"/>
                <w:sz w:val="24"/>
                <w:szCs w:val="24"/>
              </w:rPr>
              <w:t>有助于团队成员从多维度多角度出发思考问题，避免进入研究误区。综上所述，在学科背景、团队分工、团队默契等方面本团队均具有一定优势，我们相信在指导老师的帮助下，本团队一定能顺利完成本项目并取得优秀成果。</w:t>
            </w:r>
          </w:p>
          <w:p w14:paraId="18636AD2" w14:textId="32077446" w:rsidR="00310517" w:rsidRPr="00D045FC" w:rsidRDefault="00310517" w:rsidP="00D045FC">
            <w:pPr>
              <w:spacing w:line="360" w:lineRule="auto"/>
              <w:rPr>
                <w:rFonts w:ascii="宋体"/>
                <w:b/>
                <w:bCs/>
                <w:sz w:val="24"/>
                <w:szCs w:val="24"/>
              </w:rPr>
            </w:pPr>
            <w:r w:rsidRPr="00D045FC">
              <w:rPr>
                <w:rFonts w:ascii="宋体" w:hint="eastAsia"/>
                <w:b/>
                <w:bCs/>
                <w:sz w:val="24"/>
                <w:szCs w:val="24"/>
              </w:rPr>
              <w:t>2</w:t>
            </w:r>
            <w:r w:rsidRPr="00D045FC">
              <w:rPr>
                <w:rFonts w:ascii="宋体"/>
                <w:b/>
                <w:bCs/>
                <w:sz w:val="24"/>
                <w:szCs w:val="24"/>
              </w:rPr>
              <w:t>.3 指导教授优势</w:t>
            </w:r>
          </w:p>
          <w:p w14:paraId="3BF6D3C9" w14:textId="77777777" w:rsidR="00B44AB0" w:rsidRDefault="00B44AB0" w:rsidP="00B44AB0">
            <w:pPr>
              <w:spacing w:line="360" w:lineRule="auto"/>
              <w:ind w:firstLineChars="200" w:firstLine="480"/>
              <w:rPr>
                <w:rFonts w:ascii="宋体"/>
                <w:sz w:val="24"/>
                <w:szCs w:val="24"/>
              </w:rPr>
            </w:pPr>
            <w:r>
              <w:rPr>
                <w:rFonts w:ascii="宋体" w:hint="eastAsia"/>
                <w:sz w:val="24"/>
                <w:szCs w:val="24"/>
              </w:rPr>
              <w:t>张峰，中国人民大学杰出学者系列人才岗位教授、</w:t>
            </w:r>
            <w:r>
              <w:rPr>
                <w:rFonts w:ascii="宋体"/>
                <w:sz w:val="24"/>
                <w:szCs w:val="24"/>
              </w:rPr>
              <w:t>CCF-</w:t>
            </w:r>
            <w:proofErr w:type="gramStart"/>
            <w:r>
              <w:rPr>
                <w:rFonts w:ascii="宋体"/>
                <w:sz w:val="24"/>
                <w:szCs w:val="24"/>
              </w:rPr>
              <w:t>腾讯犀牛奖</w:t>
            </w:r>
            <w:proofErr w:type="gramEnd"/>
            <w:r>
              <w:rPr>
                <w:rFonts w:ascii="宋体"/>
                <w:sz w:val="24"/>
                <w:szCs w:val="24"/>
              </w:rPr>
              <w:t>基金“卓越项目奖”获奖学者。2017年加入中国人民大学数据工程与知识工程教育部重点实验室。张</w:t>
            </w:r>
            <w:r>
              <w:rPr>
                <w:rFonts w:ascii="宋体" w:hint="eastAsia"/>
                <w:sz w:val="24"/>
                <w:szCs w:val="24"/>
              </w:rPr>
              <w:t>峰</w:t>
            </w:r>
            <w:r>
              <w:rPr>
                <w:rFonts w:ascii="宋体"/>
                <w:sz w:val="24"/>
                <w:szCs w:val="24"/>
              </w:rPr>
              <w:t>老师不仅在教学方面有着丰富的经验，而且在信息技术和人工智能领域也有深入的研究。作为本次以课程为单位的学习网站项目的指导老师，张</w:t>
            </w:r>
            <w:r>
              <w:rPr>
                <w:rFonts w:ascii="宋体" w:hint="eastAsia"/>
                <w:sz w:val="24"/>
                <w:szCs w:val="24"/>
              </w:rPr>
              <w:t>峰</w:t>
            </w:r>
            <w:r>
              <w:rPr>
                <w:rFonts w:ascii="宋体"/>
                <w:sz w:val="24"/>
                <w:szCs w:val="24"/>
              </w:rPr>
              <w:t>老师将以其深厚的学术背景和前瞻性的思维，为我们提供宝贵的指导和建议。</w:t>
            </w:r>
          </w:p>
          <w:p w14:paraId="5A6B1743" w14:textId="15FE4544" w:rsidR="00B44AB0" w:rsidRDefault="00B44AB0" w:rsidP="00B44AB0">
            <w:pPr>
              <w:spacing w:line="360" w:lineRule="auto"/>
              <w:ind w:firstLineChars="200" w:firstLine="480"/>
              <w:rPr>
                <w:rFonts w:ascii="宋体"/>
                <w:sz w:val="24"/>
                <w:szCs w:val="24"/>
              </w:rPr>
            </w:pPr>
            <w:r>
              <w:rPr>
                <w:rFonts w:ascii="宋体" w:hint="eastAsia"/>
                <w:sz w:val="24"/>
                <w:szCs w:val="24"/>
              </w:rPr>
              <w:t>在教学方面，张峰老师深受学生喜爱，其授课风格生动有趣，能够深入浅出地讲解复杂的知识点。他始终坚持以学生为中心的教学理念，注重培养学生的创新能力和实践技能。因此，由他指导的这个项目，</w:t>
            </w:r>
            <w:r w:rsidR="004A0B76">
              <w:rPr>
                <w:rFonts w:ascii="宋体" w:hint="eastAsia"/>
                <w:sz w:val="24"/>
                <w:szCs w:val="24"/>
              </w:rPr>
              <w:t>将</w:t>
            </w:r>
            <w:r>
              <w:rPr>
                <w:rFonts w:ascii="宋体" w:hint="eastAsia"/>
                <w:sz w:val="24"/>
                <w:szCs w:val="24"/>
              </w:rPr>
              <w:t>能在满足学生学习需求的同时，促进教学方式的创新。</w:t>
            </w:r>
          </w:p>
          <w:p w14:paraId="47638EDF" w14:textId="77777777" w:rsidR="004A0B76" w:rsidRDefault="00B44AB0" w:rsidP="00086DEB">
            <w:pPr>
              <w:spacing w:line="360" w:lineRule="auto"/>
              <w:ind w:firstLineChars="200" w:firstLine="480"/>
              <w:rPr>
                <w:rFonts w:ascii="宋体"/>
                <w:sz w:val="24"/>
                <w:szCs w:val="24"/>
              </w:rPr>
            </w:pPr>
            <w:r>
              <w:rPr>
                <w:rFonts w:ascii="宋体" w:hint="eastAsia"/>
                <w:sz w:val="24"/>
                <w:szCs w:val="24"/>
              </w:rPr>
              <w:t>在信息技术和人工智能领域，张峰老师有着丰富的实践经验和深厚的理论基础。张峰老师一直注重产学研结合、聚焦真实、有用、有挑战的研究。他曾参与多个国家级和省级科研项目，并在人工智能算法、数据挖掘等方面取得了显著的成果。</w:t>
            </w:r>
            <w:r w:rsidR="004A0B76" w:rsidRPr="004A0B76">
              <w:rPr>
                <w:rFonts w:ascii="宋体" w:hint="eastAsia"/>
                <w:sz w:val="24"/>
                <w:szCs w:val="24"/>
              </w:rPr>
              <w:t>他的教诲和指导也激励我们在人工智能领域做出很多有益尝试，我们也意识到自身肩负着推动建设智慧学习社区、惠及</w:t>
            </w:r>
            <w:proofErr w:type="gramStart"/>
            <w:r w:rsidR="004A0B76" w:rsidRPr="004A0B76">
              <w:rPr>
                <w:rFonts w:ascii="宋体" w:hint="eastAsia"/>
                <w:sz w:val="24"/>
                <w:szCs w:val="24"/>
              </w:rPr>
              <w:t>全体人大</w:t>
            </w:r>
            <w:proofErr w:type="gramEnd"/>
            <w:r w:rsidR="004A0B76" w:rsidRPr="004A0B76">
              <w:rPr>
                <w:rFonts w:ascii="宋体" w:hint="eastAsia"/>
                <w:sz w:val="24"/>
                <w:szCs w:val="24"/>
              </w:rPr>
              <w:t>师生的重任，我们愿意凝聚技术向善的力量，推动</w:t>
            </w:r>
            <w:r w:rsidR="004A0B76" w:rsidRPr="004A0B76">
              <w:rPr>
                <w:rFonts w:ascii="宋体"/>
                <w:sz w:val="24"/>
                <w:szCs w:val="24"/>
              </w:rPr>
              <w:t>AI+教育真实落地人大。</w:t>
            </w:r>
          </w:p>
          <w:p w14:paraId="557BB109" w14:textId="66B1A067" w:rsidR="00310517" w:rsidRPr="00086DEB" w:rsidRDefault="00310517" w:rsidP="00086DEB">
            <w:pPr>
              <w:spacing w:line="360" w:lineRule="auto"/>
              <w:ind w:firstLineChars="200" w:firstLine="480"/>
              <w:rPr>
                <w:rFonts w:ascii="宋体"/>
                <w:sz w:val="24"/>
                <w:szCs w:val="24"/>
              </w:rPr>
            </w:pPr>
            <w:r w:rsidRPr="00086DEB">
              <w:rPr>
                <w:rFonts w:ascii="宋体" w:hint="eastAsia"/>
                <w:sz w:val="24"/>
                <w:szCs w:val="24"/>
              </w:rPr>
              <w:t>张峰老师在项目的准备过程中为我们提供了巨大帮助，在选题方面给出了许多针对性建议和理论指导，改善了我们在思路和方法上的不足，对项目整体构建起到了重要的作用，</w:t>
            </w:r>
            <w:r w:rsidRPr="00086DEB">
              <w:rPr>
                <w:rFonts w:ascii="宋体" w:hint="eastAsia"/>
                <w:sz w:val="24"/>
                <w:szCs w:val="24"/>
              </w:rPr>
              <w:lastRenderedPageBreak/>
              <w:t>在此表示诚挚感谢。</w:t>
            </w:r>
          </w:p>
          <w:p w14:paraId="05438DD3" w14:textId="77777777" w:rsidR="00310517" w:rsidRPr="00086DEB" w:rsidRDefault="00310517" w:rsidP="00086DEB">
            <w:pPr>
              <w:spacing w:line="360" w:lineRule="auto"/>
              <w:ind w:firstLineChars="200" w:firstLine="480"/>
              <w:rPr>
                <w:rFonts w:ascii="宋体"/>
                <w:sz w:val="24"/>
                <w:szCs w:val="24"/>
              </w:rPr>
            </w:pPr>
            <w:r w:rsidRPr="00086DEB">
              <w:rPr>
                <w:rFonts w:ascii="宋体" w:hint="eastAsia"/>
                <w:sz w:val="24"/>
                <w:szCs w:val="24"/>
              </w:rPr>
              <w:t>我们相信，在张峰老师的悉心指导下，是课网站项目一定能够取得圆满成功，为同学们提供一个高效、便捷、智能的学习平台。</w:t>
            </w:r>
          </w:p>
          <w:bookmarkEnd w:id="1"/>
          <w:p w14:paraId="0BA48C2E" w14:textId="77777777" w:rsidR="00310517" w:rsidRPr="00086DEB" w:rsidRDefault="00310517" w:rsidP="00086DEB">
            <w:pPr>
              <w:spacing w:line="360" w:lineRule="auto"/>
              <w:ind w:firstLineChars="200" w:firstLine="480"/>
              <w:rPr>
                <w:rFonts w:ascii="宋体"/>
                <w:sz w:val="24"/>
                <w:szCs w:val="24"/>
              </w:rPr>
            </w:pPr>
            <w:r w:rsidRPr="00086DEB">
              <w:rPr>
                <w:rFonts w:ascii="宋体"/>
                <w:sz w:val="24"/>
                <w:szCs w:val="24"/>
              </w:rPr>
              <w:t xml:space="preserve"> </w:t>
            </w:r>
          </w:p>
          <w:p w14:paraId="25A4C7CC" w14:textId="77777777" w:rsidR="00E82551" w:rsidRPr="00086DEB" w:rsidRDefault="00E82551" w:rsidP="00086DEB">
            <w:pPr>
              <w:spacing w:line="360" w:lineRule="auto"/>
              <w:ind w:firstLineChars="200" w:firstLine="480"/>
              <w:rPr>
                <w:rFonts w:ascii="宋体"/>
                <w:sz w:val="24"/>
                <w:szCs w:val="24"/>
              </w:rPr>
            </w:pPr>
          </w:p>
          <w:p w14:paraId="3D9197C7" w14:textId="77777777" w:rsidR="00E82551" w:rsidRPr="00086DEB" w:rsidRDefault="00E82551" w:rsidP="00086DEB">
            <w:pPr>
              <w:spacing w:line="360" w:lineRule="auto"/>
              <w:ind w:firstLineChars="200" w:firstLine="480"/>
              <w:rPr>
                <w:rFonts w:ascii="宋体"/>
                <w:sz w:val="24"/>
                <w:szCs w:val="24"/>
              </w:rPr>
            </w:pPr>
          </w:p>
          <w:p w14:paraId="15788FC0" w14:textId="77777777" w:rsidR="00E82551" w:rsidRPr="00086DEB" w:rsidRDefault="00E82551" w:rsidP="00086DEB">
            <w:pPr>
              <w:spacing w:line="360" w:lineRule="auto"/>
              <w:ind w:firstLineChars="200" w:firstLine="480"/>
              <w:rPr>
                <w:rFonts w:ascii="宋体"/>
                <w:sz w:val="24"/>
                <w:szCs w:val="24"/>
              </w:rPr>
            </w:pPr>
          </w:p>
          <w:p w14:paraId="2EB36110" w14:textId="77777777" w:rsidR="00AF708C" w:rsidRDefault="00AF708C" w:rsidP="00D045FC">
            <w:pPr>
              <w:spacing w:line="360" w:lineRule="auto"/>
              <w:rPr>
                <w:rFonts w:ascii="宋体"/>
                <w:sz w:val="24"/>
                <w:szCs w:val="24"/>
              </w:rPr>
            </w:pPr>
          </w:p>
          <w:p w14:paraId="2AEB4AF0" w14:textId="77777777" w:rsidR="00B44AB0" w:rsidRDefault="00B44AB0" w:rsidP="00D045FC">
            <w:pPr>
              <w:spacing w:line="360" w:lineRule="auto"/>
              <w:rPr>
                <w:rFonts w:ascii="宋体"/>
                <w:sz w:val="24"/>
                <w:szCs w:val="24"/>
              </w:rPr>
            </w:pPr>
          </w:p>
          <w:p w14:paraId="561E2885" w14:textId="77777777" w:rsidR="00B44AB0" w:rsidRDefault="00B44AB0" w:rsidP="00D045FC">
            <w:pPr>
              <w:spacing w:line="360" w:lineRule="auto"/>
              <w:rPr>
                <w:rFonts w:ascii="宋体"/>
                <w:sz w:val="24"/>
                <w:szCs w:val="24"/>
              </w:rPr>
            </w:pPr>
          </w:p>
          <w:p w14:paraId="0EAFAB63" w14:textId="77777777" w:rsidR="00B44AB0" w:rsidRDefault="00B44AB0" w:rsidP="00D045FC">
            <w:pPr>
              <w:spacing w:line="360" w:lineRule="auto"/>
              <w:rPr>
                <w:rFonts w:ascii="宋体"/>
                <w:sz w:val="24"/>
                <w:szCs w:val="24"/>
              </w:rPr>
            </w:pPr>
          </w:p>
          <w:p w14:paraId="56DD7D07" w14:textId="77777777" w:rsidR="00B44AB0" w:rsidRDefault="00B44AB0" w:rsidP="00D045FC">
            <w:pPr>
              <w:spacing w:line="360" w:lineRule="auto"/>
              <w:rPr>
                <w:rFonts w:ascii="宋体"/>
                <w:sz w:val="24"/>
                <w:szCs w:val="24"/>
              </w:rPr>
            </w:pPr>
          </w:p>
          <w:p w14:paraId="7AA49DF8" w14:textId="77777777" w:rsidR="00B44AB0" w:rsidRDefault="00B44AB0" w:rsidP="00D045FC">
            <w:pPr>
              <w:spacing w:line="360" w:lineRule="auto"/>
              <w:rPr>
                <w:rFonts w:ascii="宋体"/>
                <w:sz w:val="24"/>
                <w:szCs w:val="24"/>
              </w:rPr>
            </w:pPr>
          </w:p>
          <w:p w14:paraId="64F7D974" w14:textId="77777777" w:rsidR="00B44AB0" w:rsidRDefault="00B44AB0" w:rsidP="00D045FC">
            <w:pPr>
              <w:spacing w:line="360" w:lineRule="auto"/>
              <w:rPr>
                <w:rFonts w:ascii="宋体"/>
                <w:sz w:val="24"/>
                <w:szCs w:val="24"/>
              </w:rPr>
            </w:pPr>
          </w:p>
          <w:p w14:paraId="1FCEA488" w14:textId="77777777" w:rsidR="00B44AB0" w:rsidRDefault="00B44AB0" w:rsidP="00D045FC">
            <w:pPr>
              <w:spacing w:line="360" w:lineRule="auto"/>
              <w:rPr>
                <w:rFonts w:ascii="宋体"/>
                <w:sz w:val="24"/>
                <w:szCs w:val="24"/>
              </w:rPr>
            </w:pPr>
          </w:p>
          <w:p w14:paraId="4699F3F3" w14:textId="77777777" w:rsidR="00B44AB0" w:rsidRDefault="00B44AB0" w:rsidP="00D045FC">
            <w:pPr>
              <w:spacing w:line="360" w:lineRule="auto"/>
              <w:rPr>
                <w:rFonts w:ascii="宋体"/>
                <w:sz w:val="24"/>
                <w:szCs w:val="24"/>
              </w:rPr>
            </w:pPr>
          </w:p>
          <w:p w14:paraId="31ABE02F" w14:textId="77777777" w:rsidR="00B44AB0" w:rsidRDefault="00B44AB0" w:rsidP="00D045FC">
            <w:pPr>
              <w:spacing w:line="360" w:lineRule="auto"/>
              <w:rPr>
                <w:rFonts w:ascii="宋体"/>
                <w:sz w:val="24"/>
                <w:szCs w:val="24"/>
              </w:rPr>
            </w:pPr>
          </w:p>
          <w:p w14:paraId="6502AB50" w14:textId="77777777" w:rsidR="00B44AB0" w:rsidRDefault="00B44AB0" w:rsidP="00D045FC">
            <w:pPr>
              <w:spacing w:line="360" w:lineRule="auto"/>
              <w:rPr>
                <w:rFonts w:ascii="宋体"/>
                <w:sz w:val="24"/>
                <w:szCs w:val="24"/>
              </w:rPr>
            </w:pPr>
          </w:p>
          <w:p w14:paraId="0363E1A6" w14:textId="77777777" w:rsidR="00B44AB0" w:rsidRDefault="00B44AB0" w:rsidP="00D045FC">
            <w:pPr>
              <w:spacing w:line="360" w:lineRule="auto"/>
              <w:rPr>
                <w:rFonts w:ascii="宋体"/>
                <w:sz w:val="24"/>
                <w:szCs w:val="24"/>
              </w:rPr>
            </w:pPr>
          </w:p>
          <w:p w14:paraId="51233AB7" w14:textId="77777777" w:rsidR="00B44AB0" w:rsidRDefault="00B44AB0" w:rsidP="00D045FC">
            <w:pPr>
              <w:spacing w:line="360" w:lineRule="auto"/>
              <w:rPr>
                <w:rFonts w:ascii="宋体"/>
                <w:sz w:val="24"/>
                <w:szCs w:val="24"/>
              </w:rPr>
            </w:pPr>
          </w:p>
          <w:p w14:paraId="71621EE5" w14:textId="77777777" w:rsidR="00B44AB0" w:rsidRDefault="00B44AB0" w:rsidP="00D045FC">
            <w:pPr>
              <w:spacing w:line="360" w:lineRule="auto"/>
              <w:rPr>
                <w:rFonts w:ascii="宋体"/>
                <w:sz w:val="24"/>
                <w:szCs w:val="24"/>
              </w:rPr>
            </w:pPr>
          </w:p>
          <w:p w14:paraId="58FAD571" w14:textId="77777777" w:rsidR="00B44AB0" w:rsidRDefault="00B44AB0" w:rsidP="00D045FC">
            <w:pPr>
              <w:spacing w:line="360" w:lineRule="auto"/>
              <w:rPr>
                <w:rFonts w:ascii="宋体"/>
                <w:sz w:val="24"/>
                <w:szCs w:val="24"/>
              </w:rPr>
            </w:pPr>
          </w:p>
          <w:p w14:paraId="58197F0B" w14:textId="77777777" w:rsidR="00B44AB0" w:rsidRDefault="00B44AB0" w:rsidP="00D045FC">
            <w:pPr>
              <w:spacing w:line="360" w:lineRule="auto"/>
              <w:rPr>
                <w:rFonts w:ascii="宋体"/>
                <w:sz w:val="24"/>
                <w:szCs w:val="24"/>
              </w:rPr>
            </w:pPr>
          </w:p>
          <w:p w14:paraId="55C520E8" w14:textId="77777777" w:rsidR="00B44AB0" w:rsidRDefault="00B44AB0" w:rsidP="00D045FC">
            <w:pPr>
              <w:spacing w:line="360" w:lineRule="auto"/>
              <w:rPr>
                <w:rFonts w:ascii="宋体"/>
                <w:sz w:val="24"/>
                <w:szCs w:val="24"/>
              </w:rPr>
            </w:pPr>
          </w:p>
          <w:p w14:paraId="4C94244E" w14:textId="77777777" w:rsidR="00B44AB0" w:rsidRDefault="00B44AB0" w:rsidP="00D045FC">
            <w:pPr>
              <w:spacing w:line="360" w:lineRule="auto"/>
              <w:rPr>
                <w:rFonts w:ascii="宋体"/>
                <w:sz w:val="24"/>
                <w:szCs w:val="24"/>
              </w:rPr>
            </w:pPr>
          </w:p>
          <w:p w14:paraId="7301CEA5" w14:textId="77777777" w:rsidR="00B44AB0" w:rsidRDefault="00B44AB0" w:rsidP="00D045FC">
            <w:pPr>
              <w:spacing w:line="360" w:lineRule="auto"/>
              <w:rPr>
                <w:rFonts w:ascii="宋体"/>
                <w:sz w:val="24"/>
                <w:szCs w:val="24"/>
              </w:rPr>
            </w:pPr>
          </w:p>
          <w:p w14:paraId="641D562F" w14:textId="77777777" w:rsidR="00B44AB0" w:rsidRDefault="00B44AB0" w:rsidP="00D045FC">
            <w:pPr>
              <w:spacing w:line="360" w:lineRule="auto"/>
              <w:rPr>
                <w:rFonts w:ascii="宋体"/>
                <w:sz w:val="24"/>
                <w:szCs w:val="24"/>
              </w:rPr>
            </w:pPr>
          </w:p>
          <w:p w14:paraId="572C2A1D" w14:textId="77777777" w:rsidR="00B44AB0" w:rsidRDefault="00B44AB0" w:rsidP="00D045FC">
            <w:pPr>
              <w:spacing w:line="360" w:lineRule="auto"/>
              <w:rPr>
                <w:rFonts w:ascii="宋体"/>
                <w:sz w:val="24"/>
                <w:szCs w:val="24"/>
              </w:rPr>
            </w:pPr>
          </w:p>
          <w:p w14:paraId="77B0B11F" w14:textId="77777777" w:rsidR="00B44AB0" w:rsidRPr="00086DEB" w:rsidRDefault="00B44AB0" w:rsidP="00D045FC">
            <w:pPr>
              <w:spacing w:line="360" w:lineRule="auto"/>
              <w:rPr>
                <w:rFonts w:ascii="宋体"/>
                <w:sz w:val="24"/>
                <w:szCs w:val="24"/>
              </w:rPr>
            </w:pPr>
          </w:p>
        </w:tc>
      </w:tr>
      <w:tr w:rsidR="00E82551" w14:paraId="26D33A91" w14:textId="77777777" w:rsidTr="006D20A7">
        <w:trPr>
          <w:trHeight w:val="437"/>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D58EC8" w14:textId="77777777" w:rsidR="00E82551" w:rsidRPr="00086DEB" w:rsidRDefault="00E82551" w:rsidP="00D045FC">
            <w:pPr>
              <w:spacing w:line="360" w:lineRule="auto"/>
              <w:ind w:right="113"/>
              <w:jc w:val="center"/>
              <w:rPr>
                <w:rFonts w:ascii="宋体"/>
                <w:sz w:val="24"/>
                <w:szCs w:val="24"/>
              </w:rPr>
            </w:pPr>
            <w:r w:rsidRPr="00D045FC">
              <w:rPr>
                <w:rFonts w:ascii="宋体" w:hint="eastAsia"/>
                <w:b/>
                <w:sz w:val="24"/>
              </w:rPr>
              <w:lastRenderedPageBreak/>
              <w:t>三、立项依据</w:t>
            </w:r>
          </w:p>
        </w:tc>
      </w:tr>
      <w:tr w:rsidR="00E82551" w14:paraId="44ED0EE8" w14:textId="77777777" w:rsidTr="00AF708C">
        <w:trPr>
          <w:trHeight w:val="13266"/>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E86FA8" w14:textId="41B17355" w:rsidR="00192EA7" w:rsidRPr="00086DEB" w:rsidRDefault="00E82551" w:rsidP="00D045FC">
            <w:pPr>
              <w:spacing w:line="360" w:lineRule="auto"/>
              <w:rPr>
                <w:rFonts w:ascii="宋体"/>
                <w:sz w:val="24"/>
                <w:szCs w:val="24"/>
              </w:rPr>
            </w:pPr>
            <w:r w:rsidRPr="00086DEB">
              <w:rPr>
                <w:rFonts w:ascii="宋体" w:hint="eastAsia"/>
                <w:sz w:val="24"/>
                <w:szCs w:val="24"/>
              </w:rPr>
              <w:t>（包括国内外研究现状、趋势、研究意义、参考文献和其他有关背景材料）</w:t>
            </w:r>
          </w:p>
          <w:p w14:paraId="64102A37" w14:textId="77777777" w:rsidR="00192EA7" w:rsidRPr="00D045FC" w:rsidRDefault="00192EA7" w:rsidP="00D045FC">
            <w:pPr>
              <w:spacing w:line="360" w:lineRule="auto"/>
              <w:rPr>
                <w:rFonts w:ascii="宋体"/>
                <w:b/>
                <w:bCs/>
                <w:sz w:val="24"/>
                <w:szCs w:val="24"/>
              </w:rPr>
            </w:pPr>
            <w:bookmarkStart w:id="2" w:name="OLE_LINK3"/>
            <w:r w:rsidRPr="00D045FC">
              <w:rPr>
                <w:rFonts w:ascii="宋体"/>
                <w:b/>
                <w:bCs/>
                <w:sz w:val="24"/>
                <w:szCs w:val="24"/>
              </w:rPr>
              <w:t>3.1 现状分析</w:t>
            </w:r>
          </w:p>
          <w:p w14:paraId="707E034E" w14:textId="6CE17544" w:rsidR="00F00B7A"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在当今快速变化、充满潜在机遇的社会中，知识的传递和共享已经成为推动个人和团体进步的重要动力。尤其对于那些怀揣梦想、渴望知识的个体而言，一个自由交流学术和分享知识的平台，不仅能够减轻在学术道路上的孤独感和无助感，更能够为我们敞开通向未知领域的广阔大门。</w:t>
            </w:r>
          </w:p>
          <w:p w14:paraId="6A76AD80" w14:textId="77777777" w:rsidR="00192EA7" w:rsidRPr="00D045FC" w:rsidRDefault="00192EA7" w:rsidP="00D045FC">
            <w:pPr>
              <w:spacing w:line="360" w:lineRule="auto"/>
              <w:rPr>
                <w:rFonts w:ascii="宋体"/>
                <w:b/>
                <w:bCs/>
                <w:sz w:val="24"/>
                <w:szCs w:val="24"/>
              </w:rPr>
            </w:pPr>
            <w:r w:rsidRPr="00D045FC">
              <w:rPr>
                <w:rFonts w:ascii="宋体"/>
                <w:b/>
                <w:bCs/>
                <w:sz w:val="24"/>
                <w:szCs w:val="24"/>
              </w:rPr>
              <w:t>3.1.1 需求现状</w:t>
            </w:r>
          </w:p>
          <w:p w14:paraId="65EAF3FF"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w:t>
            </w:r>
            <w:r w:rsidRPr="00086DEB">
              <w:rPr>
                <w:rFonts w:ascii="宋体"/>
                <w:sz w:val="24"/>
                <w:szCs w:val="24"/>
              </w:rPr>
              <w:t>1）师生规模不断发展</w:t>
            </w:r>
          </w:p>
          <w:p w14:paraId="5662703D" w14:textId="77777777" w:rsidR="0092265C" w:rsidRDefault="0092265C" w:rsidP="0092265C">
            <w:pPr>
              <w:spacing w:line="360" w:lineRule="auto"/>
              <w:ind w:firstLineChars="200" w:firstLine="480"/>
              <w:rPr>
                <w:rFonts w:ascii="宋体"/>
                <w:sz w:val="24"/>
                <w:szCs w:val="24"/>
              </w:rPr>
            </w:pPr>
            <w:r>
              <w:rPr>
                <w:rFonts w:ascii="宋体"/>
                <w:sz w:val="24"/>
                <w:szCs w:val="24"/>
              </w:rPr>
              <w:t>截至2024年3月9日，人民大学共有28224名学生，其中本科生11749名，研究生11400名，博士生5075名，此外还有1956位专任教师。师生规模不断扩大，每年都有近万名学生成为人民大学的一员，学校已汇聚了多元化的学术背景和丰富的知识资源，这为学术交流与思想间的碰撞创造了巨大的空间，提供了无限可能。每一位人大人在相同的学习阶段可能会碰到类似的问题，</w:t>
            </w:r>
            <w:r>
              <w:rPr>
                <w:rFonts w:ascii="宋体" w:hint="eastAsia"/>
                <w:sz w:val="24"/>
                <w:szCs w:val="24"/>
              </w:rPr>
              <w:t>例如期末复习资料无从寻找，又苦于没有相熟的师兄师姐可以解答等等。</w:t>
            </w:r>
            <w:r>
              <w:rPr>
                <w:rFonts w:ascii="宋体"/>
                <w:sz w:val="24"/>
                <w:szCs w:val="24"/>
              </w:rPr>
              <w:t>如果</w:t>
            </w:r>
            <w:r>
              <w:rPr>
                <w:rFonts w:ascii="宋体" w:hint="eastAsia"/>
                <w:sz w:val="24"/>
                <w:szCs w:val="24"/>
              </w:rPr>
              <w:t>存在能</w:t>
            </w:r>
            <w:r>
              <w:rPr>
                <w:rFonts w:ascii="宋体"/>
                <w:sz w:val="24"/>
                <w:szCs w:val="24"/>
              </w:rPr>
              <w:t>保留有价值的解答与资料</w:t>
            </w:r>
            <w:r>
              <w:rPr>
                <w:rFonts w:ascii="宋体" w:hint="eastAsia"/>
                <w:sz w:val="24"/>
                <w:szCs w:val="24"/>
              </w:rPr>
              <w:t>的平台</w:t>
            </w:r>
            <w:r>
              <w:rPr>
                <w:rFonts w:ascii="宋体"/>
                <w:sz w:val="24"/>
                <w:szCs w:val="24"/>
              </w:rPr>
              <w:t>，这将成为凝结人大人智慧的结晶，</w:t>
            </w:r>
            <w:r>
              <w:rPr>
                <w:rFonts w:ascii="宋体" w:hint="eastAsia"/>
                <w:sz w:val="24"/>
                <w:szCs w:val="24"/>
              </w:rPr>
              <w:t>也是</w:t>
            </w:r>
            <w:r>
              <w:rPr>
                <w:rFonts w:ascii="宋体"/>
                <w:sz w:val="24"/>
                <w:szCs w:val="24"/>
              </w:rPr>
              <w:t>联结一届又一届同学的纽带，</w:t>
            </w:r>
            <w:r>
              <w:rPr>
                <w:rFonts w:ascii="宋体" w:hint="eastAsia"/>
                <w:sz w:val="24"/>
                <w:szCs w:val="24"/>
              </w:rPr>
              <w:t>更是</w:t>
            </w:r>
            <w:r>
              <w:rPr>
                <w:rFonts w:ascii="宋体"/>
                <w:sz w:val="24"/>
                <w:szCs w:val="24"/>
              </w:rPr>
              <w:t>人大精神代代传承的重要坐标。</w:t>
            </w:r>
          </w:p>
          <w:p w14:paraId="66993EE2" w14:textId="77777777" w:rsidR="0092265C" w:rsidRDefault="00F00B7A" w:rsidP="0092265C">
            <w:pPr>
              <w:spacing w:line="360" w:lineRule="auto"/>
              <w:ind w:firstLineChars="200" w:firstLine="480"/>
              <w:rPr>
                <w:rFonts w:ascii="宋体"/>
                <w:sz w:val="24"/>
                <w:szCs w:val="24"/>
              </w:rPr>
            </w:pPr>
            <w:r w:rsidRPr="00086DEB">
              <w:rPr>
                <w:rFonts w:ascii="宋体" w:hint="eastAsia"/>
                <w:sz w:val="24"/>
                <w:szCs w:val="24"/>
              </w:rPr>
              <w:t>（2）</w:t>
            </w:r>
            <w:r w:rsidR="0092265C">
              <w:rPr>
                <w:rFonts w:ascii="宋体" w:hint="eastAsia"/>
                <w:sz w:val="24"/>
                <w:szCs w:val="24"/>
              </w:rPr>
              <w:t>问答需求尚未满足</w:t>
            </w:r>
          </w:p>
          <w:p w14:paraId="5902B3F5" w14:textId="2CC35B73" w:rsidR="00192EA7" w:rsidRPr="00086DEB" w:rsidRDefault="00192EA7" w:rsidP="00D045FC">
            <w:pPr>
              <w:spacing w:line="360" w:lineRule="auto"/>
              <w:ind w:firstLineChars="200" w:firstLine="480"/>
              <w:rPr>
                <w:rFonts w:ascii="宋体"/>
                <w:sz w:val="24"/>
                <w:szCs w:val="24"/>
              </w:rPr>
            </w:pPr>
            <w:r w:rsidRPr="00086DEB">
              <w:rPr>
                <w:rFonts w:ascii="宋体"/>
                <w:sz w:val="24"/>
                <w:szCs w:val="24"/>
              </w:rPr>
              <w:t>布鲁纳的认知</w:t>
            </w:r>
            <w:proofErr w:type="gramStart"/>
            <w:r w:rsidRPr="00086DEB">
              <w:rPr>
                <w:rFonts w:ascii="宋体"/>
                <w:sz w:val="24"/>
                <w:szCs w:val="24"/>
              </w:rPr>
              <w:t>—发现</w:t>
            </w:r>
            <w:proofErr w:type="gramEnd"/>
            <w:r w:rsidRPr="00086DEB">
              <w:rPr>
                <w:rFonts w:ascii="宋体"/>
                <w:sz w:val="24"/>
                <w:szCs w:val="24"/>
              </w:rPr>
              <w:t>说认为，学习的实质是主动形成认知结构。在学习过程中，学生们可能会遇到各种问题，问题能否得到及时解答对学生能否建立完善的知识结构至关重要——问答触及到与现有知识结构不吻合、需要修正直觉的关键点，而这是知识构建的核心。</w:t>
            </w:r>
          </w:p>
          <w:p w14:paraId="5C834173" w14:textId="77777777" w:rsidR="0092265C" w:rsidRDefault="00192EA7" w:rsidP="0092265C">
            <w:pPr>
              <w:spacing w:line="360" w:lineRule="auto"/>
              <w:ind w:firstLineChars="200" w:firstLine="480"/>
              <w:rPr>
                <w:rFonts w:ascii="宋体"/>
                <w:sz w:val="24"/>
                <w:szCs w:val="24"/>
              </w:rPr>
            </w:pPr>
            <w:r w:rsidRPr="00086DEB">
              <w:rPr>
                <w:rFonts w:ascii="宋体" w:hint="eastAsia"/>
                <w:sz w:val="24"/>
                <w:szCs w:val="24"/>
              </w:rPr>
              <w:t>然而，学生们得到答案的渠道有限，学习过程中遇到的问题往往难以得到及时和有效的解答。一方面，学生们在课程学习中遇到的专业问题很难在短时间内获得教师或助教的个性化指导，有时也难以接触</w:t>
            </w:r>
            <w:proofErr w:type="gramStart"/>
            <w:r w:rsidRPr="00086DEB">
              <w:rPr>
                <w:rFonts w:ascii="宋体" w:hint="eastAsia"/>
                <w:sz w:val="24"/>
                <w:szCs w:val="24"/>
              </w:rPr>
              <w:t>到知道</w:t>
            </w:r>
            <w:proofErr w:type="gramEnd"/>
            <w:r w:rsidRPr="00086DEB">
              <w:rPr>
                <w:rFonts w:ascii="宋体" w:hint="eastAsia"/>
                <w:sz w:val="24"/>
                <w:szCs w:val="24"/>
              </w:rPr>
              <w:t>解决方案的同学；另一方面，学生在寻求帮助时可能由于各种原因，如不愿意打扰他人、担心问题过于简单等，而不愿意直接向老师、助教或同学提问，更倾向于网络寻找答案。但网络内容鱼龙混杂，而学生的问题可能涉及专业知识，或者具有情景要求，这将为解答的检索带来困难。这种情况下，一个能够提供即时、准确答案的在线问答平台显得尤为重要。通过建立这样一个平台，不仅可以集中收集、整理历年来的学术问题与答案，还可以鼓励师生之间的直接交流和协作，使得每个人都能在需要帮助时找到可靠的解答</w:t>
            </w:r>
            <w:r w:rsidR="0092265C">
              <w:rPr>
                <w:rFonts w:ascii="宋体" w:hint="eastAsia"/>
                <w:sz w:val="24"/>
                <w:szCs w:val="24"/>
              </w:rPr>
              <w:t>，从而提高学习效率，拓展学术探讨的深度。</w:t>
            </w:r>
          </w:p>
          <w:p w14:paraId="4691CE12" w14:textId="3272BCA8"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lastRenderedPageBreak/>
              <w:t>（</w:t>
            </w:r>
            <w:r w:rsidRPr="00086DEB">
              <w:rPr>
                <w:rFonts w:ascii="宋体"/>
                <w:sz w:val="24"/>
                <w:szCs w:val="24"/>
              </w:rPr>
              <w:t>3）现有平台仍有缺陷</w:t>
            </w:r>
          </w:p>
          <w:p w14:paraId="629B5676" w14:textId="77777777" w:rsidR="00192EA7" w:rsidRPr="00086DEB" w:rsidRDefault="00192EA7" w:rsidP="00D045FC">
            <w:pPr>
              <w:spacing w:line="360" w:lineRule="auto"/>
              <w:ind w:firstLineChars="200" w:firstLine="480"/>
              <w:rPr>
                <w:rFonts w:ascii="宋体"/>
                <w:sz w:val="24"/>
                <w:szCs w:val="24"/>
              </w:rPr>
            </w:pPr>
            <w:proofErr w:type="spellStart"/>
            <w:r w:rsidRPr="00086DEB">
              <w:rPr>
                <w:rFonts w:ascii="宋体"/>
                <w:sz w:val="24"/>
                <w:szCs w:val="24"/>
              </w:rPr>
              <w:t>i</w:t>
            </w:r>
            <w:proofErr w:type="spellEnd"/>
            <w:r w:rsidRPr="00086DEB">
              <w:rPr>
                <w:rFonts w:ascii="宋体"/>
                <w:sz w:val="24"/>
                <w:szCs w:val="24"/>
              </w:rPr>
              <w:t>）垂直性不足</w:t>
            </w:r>
          </w:p>
          <w:p w14:paraId="2B413548" w14:textId="77777777" w:rsidR="0092265C" w:rsidRDefault="0092265C" w:rsidP="0092265C">
            <w:pPr>
              <w:spacing w:line="360" w:lineRule="auto"/>
              <w:ind w:firstLineChars="200" w:firstLine="480"/>
              <w:rPr>
                <w:rFonts w:ascii="宋体"/>
                <w:sz w:val="24"/>
                <w:szCs w:val="24"/>
              </w:rPr>
            </w:pPr>
            <w:r>
              <w:rPr>
                <w:rFonts w:ascii="宋体" w:hint="eastAsia"/>
                <w:sz w:val="24"/>
                <w:szCs w:val="24"/>
              </w:rPr>
              <w:t>当前广泛采用的资源分享和学术交流方式并不能满足学生的需求，不仅使用效率难以保证，且便利化程度较低。</w:t>
            </w:r>
          </w:p>
          <w:p w14:paraId="4719A36B"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社交媒体</w:t>
            </w:r>
            <w:proofErr w:type="gramStart"/>
            <w:r w:rsidRPr="00086DEB">
              <w:rPr>
                <w:rFonts w:ascii="宋体" w:hint="eastAsia"/>
                <w:sz w:val="24"/>
                <w:szCs w:val="24"/>
              </w:rPr>
              <w:t>如微信和</w:t>
            </w:r>
            <w:proofErr w:type="gramEnd"/>
            <w:r w:rsidRPr="00086DEB">
              <w:rPr>
                <w:rFonts w:ascii="宋体"/>
                <w:sz w:val="24"/>
                <w:szCs w:val="24"/>
              </w:rPr>
              <w:t>QQ等作为综合型交流平台，虽然提供了便捷的交流渠道，但其娱乐性和商业性过强，这给使用者在针对性获取信息资源方面带来了不可忽视的困难。</w:t>
            </w:r>
            <w:proofErr w:type="gramStart"/>
            <w:r w:rsidRPr="00086DEB">
              <w:rPr>
                <w:rFonts w:ascii="宋体"/>
                <w:sz w:val="24"/>
                <w:szCs w:val="24"/>
              </w:rPr>
              <w:t>在微信的</w:t>
            </w:r>
            <w:proofErr w:type="gramEnd"/>
            <w:r w:rsidRPr="00086DEB">
              <w:rPr>
                <w:rFonts w:ascii="宋体"/>
                <w:sz w:val="24"/>
                <w:szCs w:val="24"/>
              </w:rPr>
              <w:t>聊天窗口中，重要的学术讨论往往会被琐碎的日常消息淹没，精心准备的资源链接也会在不断涌现的新消息中失去焦点。曾经激烈而精彩的讨论随着时间的推移在信息海洋中逐渐消失。网络信息层出不穷，但真正适用于本校学子的信息难以有效整合，增加了学生进行信息检索的成本。</w:t>
            </w:r>
          </w:p>
          <w:p w14:paraId="3D9F1F68"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目前校内使用频率较高的学习平台有</w:t>
            </w:r>
            <w:proofErr w:type="spellStart"/>
            <w:r w:rsidRPr="00086DEB">
              <w:rPr>
                <w:rFonts w:ascii="宋体"/>
                <w:sz w:val="24"/>
                <w:szCs w:val="24"/>
              </w:rPr>
              <w:t>obe</w:t>
            </w:r>
            <w:proofErr w:type="spellEnd"/>
            <w:r w:rsidRPr="00086DEB">
              <w:rPr>
                <w:rFonts w:ascii="宋体"/>
                <w:sz w:val="24"/>
                <w:szCs w:val="24"/>
              </w:rPr>
              <w:t>、课堂派、666（通用教学管理系统）、雨课堂、智夫子等。</w:t>
            </w:r>
            <w:proofErr w:type="spellStart"/>
            <w:r w:rsidRPr="00086DEB">
              <w:rPr>
                <w:rFonts w:ascii="宋体"/>
                <w:sz w:val="24"/>
                <w:szCs w:val="24"/>
              </w:rPr>
              <w:t>obe</w:t>
            </w:r>
            <w:proofErr w:type="spellEnd"/>
            <w:r w:rsidRPr="00086DEB">
              <w:rPr>
                <w:rFonts w:ascii="宋体"/>
                <w:sz w:val="24"/>
                <w:szCs w:val="24"/>
              </w:rPr>
              <w:t>缺少搜索功能，学生只能在全部课程中进行大海捞针式的查找，为课程加入与资料搜索带来诸多不便；智夫子缺少交流功能，作为考试平台时不能准确地识别考生的行为，有时会错判考生切出页面导致提前交卷；通用教学管理系统页面简陋，功能单一；课堂派、雨课堂响应速度较慢，缺少问答系统，师生之间无法通过平台进行高效沟通。</w:t>
            </w:r>
          </w:p>
          <w:p w14:paraId="46623264" w14:textId="769754B2" w:rsidR="0092265C" w:rsidRDefault="00192EA7" w:rsidP="0092265C">
            <w:pPr>
              <w:spacing w:line="360" w:lineRule="auto"/>
              <w:ind w:firstLineChars="200" w:firstLine="480"/>
              <w:rPr>
                <w:rFonts w:ascii="宋体"/>
                <w:sz w:val="24"/>
                <w:szCs w:val="24"/>
              </w:rPr>
            </w:pPr>
            <w:r w:rsidRPr="00086DEB">
              <w:rPr>
                <w:rFonts w:ascii="宋体" w:hint="eastAsia"/>
                <w:sz w:val="24"/>
                <w:szCs w:val="24"/>
              </w:rPr>
              <w:t>平台的功能各有侧重，各学科</w:t>
            </w:r>
            <w:r w:rsidR="0092265C">
              <w:rPr>
                <w:rFonts w:ascii="宋体" w:hint="eastAsia"/>
                <w:sz w:val="24"/>
                <w:szCs w:val="24"/>
              </w:rPr>
              <w:t>的</w:t>
            </w:r>
            <w:r w:rsidRPr="00086DEB">
              <w:rPr>
                <w:rFonts w:ascii="宋体" w:hint="eastAsia"/>
                <w:sz w:val="24"/>
                <w:szCs w:val="24"/>
              </w:rPr>
              <w:t>教学需求也不尽相同，这导致不同学科使用的学习管理平台各异，学生经常需要在各种平台和社交媒体切换，使用起来相当不便。这极大地阻碍了知识的交流和共享，</w:t>
            </w:r>
            <w:r w:rsidR="0092265C">
              <w:rPr>
                <w:rFonts w:ascii="宋体" w:hint="eastAsia"/>
                <w:sz w:val="24"/>
                <w:szCs w:val="24"/>
              </w:rPr>
              <w:t>无法充分支持学生在学术探索道路上的发展。</w:t>
            </w:r>
          </w:p>
          <w:p w14:paraId="276C8A77" w14:textId="4033F3BB" w:rsidR="00192EA7" w:rsidRPr="00086DEB" w:rsidRDefault="00192EA7" w:rsidP="00D045FC">
            <w:pPr>
              <w:spacing w:line="360" w:lineRule="auto"/>
              <w:ind w:firstLineChars="200" w:firstLine="480"/>
              <w:rPr>
                <w:rFonts w:ascii="宋体"/>
                <w:sz w:val="24"/>
                <w:szCs w:val="24"/>
              </w:rPr>
            </w:pPr>
            <w:r w:rsidRPr="00086DEB">
              <w:rPr>
                <w:rFonts w:ascii="宋体"/>
                <w:sz w:val="24"/>
                <w:szCs w:val="24"/>
              </w:rPr>
              <w:t>ii）问题质量参差不齐</w:t>
            </w:r>
          </w:p>
          <w:p w14:paraId="0A08BB92"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目前，校内使用的平台面临着用户水平参差不齐的挑战。从新生到高年级学生，从基础课程到高级专业课程，学生群体的学习背景、知识水平和理解能力存在明显差异。学生在数字工具和在线学习资源的熟练度上大不相同，有些学生非常熟练，而另一些则可能刚刚接触。此外，学生在各平台的参与程度也呈现出显著的不一致性，有的学生在平台上非常活跃，经常提问和参与讨论，而有的则相对被动，很少发言。</w:t>
            </w:r>
          </w:p>
          <w:p w14:paraId="0C107655"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这种多样性导致了提问质量参差不齐，许多提问缺乏必要的背景信息和具体细节，使其他用户和教师难以提供有用的答案。此外，学生在提问前往往未做足够的研究，导致问题显得重复或不够深入。与此同时，还存在知识共享和互动不足的问题，因为高质量问题并不总能得到相应水平的回答，这限制了知识的深入交流。讨论的参与度往往不均，活跃用户少而沉默用户多，缩小了讨论的范围。</w:t>
            </w:r>
          </w:p>
          <w:p w14:paraId="6E984762"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lastRenderedPageBreak/>
              <w:t>因此，校内需要一个功能更加完善、引导更加清晰的平台，通过</w:t>
            </w:r>
            <w:r w:rsidRPr="00086DEB">
              <w:rPr>
                <w:rFonts w:ascii="宋体"/>
                <w:sz w:val="24"/>
                <w:szCs w:val="24"/>
              </w:rPr>
              <w:t>AI智能提示、提供问题模板、激励机制、问题标签分类等措施，建设一个问题更加优质、交流效率更高、信息整合更方便的社区。</w:t>
            </w:r>
          </w:p>
          <w:p w14:paraId="62F776C2"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w:t>
            </w:r>
            <w:r w:rsidRPr="00086DEB">
              <w:rPr>
                <w:rFonts w:ascii="宋体"/>
                <w:sz w:val="24"/>
                <w:szCs w:val="24"/>
              </w:rPr>
              <w:t>4）智慧校园亟待建设</w:t>
            </w:r>
          </w:p>
          <w:p w14:paraId="3DED8D6C" w14:textId="77777777" w:rsidR="0092265C" w:rsidRDefault="00192EA7" w:rsidP="0092265C">
            <w:pPr>
              <w:spacing w:line="360" w:lineRule="auto"/>
              <w:ind w:firstLineChars="200" w:firstLine="480"/>
              <w:rPr>
                <w:rFonts w:ascii="宋体"/>
                <w:sz w:val="24"/>
                <w:szCs w:val="24"/>
              </w:rPr>
            </w:pPr>
            <w:r w:rsidRPr="00086DEB">
              <w:rPr>
                <w:rFonts w:ascii="宋体" w:hint="eastAsia"/>
                <w:sz w:val="24"/>
                <w:szCs w:val="24"/>
              </w:rPr>
              <w:t>早在</w:t>
            </w:r>
            <w:r w:rsidRPr="00086DEB">
              <w:rPr>
                <w:rFonts w:ascii="宋体"/>
                <w:sz w:val="24"/>
                <w:szCs w:val="24"/>
              </w:rPr>
              <w:t>2010年，信息化“十二五”规划就率先明确提出了“智慧校园”的概念，2012年《教育信息化十年发展规划（2011-2020年）》中再次明确要求各学校加快教育信息化建设，全力推动智慧型校园建设。《国家信息化发展战略纲要》和《“十三五”国家信息化规划》明确提出，高校要把握技术变革趋势，聚力建设智慧校园，推动教育智慧化转型。</w:t>
            </w:r>
            <w:r w:rsidR="0092265C">
              <w:rPr>
                <w:rFonts w:ascii="宋体"/>
                <w:sz w:val="24"/>
                <w:szCs w:val="24"/>
              </w:rPr>
              <w:t>中国人民大学一直致力于信息化校园的建设，</w:t>
            </w:r>
            <w:r w:rsidR="0092265C">
              <w:rPr>
                <w:rFonts w:ascii="宋体" w:hint="eastAsia"/>
                <w:sz w:val="24"/>
                <w:szCs w:val="24"/>
              </w:rPr>
              <w:t>在当下深入贯彻并实践</w:t>
            </w:r>
            <w:r w:rsidR="0092265C">
              <w:rPr>
                <w:rStyle w:val="af6"/>
                <w:rFonts w:hint="eastAsia"/>
              </w:rPr>
              <w:t>“</w:t>
            </w:r>
            <w:r w:rsidR="0092265C">
              <w:rPr>
                <w:rFonts w:ascii="宋体"/>
                <w:sz w:val="24"/>
                <w:szCs w:val="24"/>
              </w:rPr>
              <w:t>真抓实干</w:t>
            </w:r>
            <w:r w:rsidR="0092265C">
              <w:rPr>
                <w:rFonts w:ascii="宋体" w:hint="eastAsia"/>
                <w:sz w:val="24"/>
                <w:szCs w:val="24"/>
              </w:rPr>
              <w:t>落实</w:t>
            </w:r>
            <w:r w:rsidR="0092265C">
              <w:rPr>
                <w:rFonts w:ascii="宋体"/>
                <w:sz w:val="24"/>
                <w:szCs w:val="24"/>
              </w:rPr>
              <w:t>智慧校园3.0建设”</w:t>
            </w:r>
            <w:r w:rsidR="0092265C">
              <w:rPr>
                <w:rFonts w:ascii="宋体" w:hint="eastAsia"/>
                <w:sz w:val="24"/>
                <w:szCs w:val="24"/>
              </w:rPr>
              <w:t>重大改革项目</w:t>
            </w:r>
            <w:r w:rsidR="0092265C">
              <w:rPr>
                <w:rFonts w:ascii="宋体"/>
                <w:sz w:val="24"/>
                <w:szCs w:val="24"/>
              </w:rPr>
              <w:t>，推出温馨易办系统等一系列平台，为师生的校园生活提供便利。为</w:t>
            </w:r>
            <w:r w:rsidR="0092265C">
              <w:rPr>
                <w:rFonts w:ascii="宋体" w:hint="eastAsia"/>
                <w:sz w:val="24"/>
                <w:szCs w:val="24"/>
              </w:rPr>
              <w:t>进一步</w:t>
            </w:r>
            <w:r w:rsidR="0092265C">
              <w:rPr>
                <w:rFonts w:ascii="宋体"/>
                <w:sz w:val="24"/>
                <w:szCs w:val="24"/>
              </w:rPr>
              <w:t>响应这一号召，提高教育教学质量，提升学生学习体验，推</w:t>
            </w:r>
            <w:r w:rsidR="0092265C">
              <w:rPr>
                <w:rFonts w:ascii="宋体" w:hint="eastAsia"/>
                <w:sz w:val="24"/>
                <w:szCs w:val="24"/>
              </w:rPr>
              <w:t>进学习智能化，一个集成学术交流、课程学习、资源共享等功能的一体化智慧平台的开发势在必行。</w:t>
            </w:r>
          </w:p>
          <w:p w14:paraId="5D70B422" w14:textId="77777777" w:rsidR="0092265C" w:rsidRDefault="0092265C" w:rsidP="0092265C">
            <w:pPr>
              <w:spacing w:line="360" w:lineRule="auto"/>
              <w:ind w:firstLineChars="200" w:firstLine="480"/>
              <w:rPr>
                <w:rFonts w:ascii="宋体"/>
                <w:sz w:val="24"/>
                <w:szCs w:val="24"/>
              </w:rPr>
            </w:pPr>
            <w:r>
              <w:rPr>
                <w:rFonts w:ascii="宋体" w:hint="eastAsia"/>
                <w:sz w:val="24"/>
                <w:szCs w:val="24"/>
              </w:rPr>
              <w:t>在上述需求下，校内亟需构建一个根植于人大的平台，该平台需具备长期保存珍贵学术资料的能力，提供便捷的检索服务，并能够持续激发学术讨论的热情，以促进学术交流与研究的深入发展。本项目致力于弥补这一领域的不足，为广大学生构建一个明晰、高效且充满创意的互动平台。在这个平台上，任何学术上的困惑都将得到解答，每个知识的闪光点都将得到传播，每次创意的交融都将激起回响，每份努力都将得到应有的认可。它将成为一片寻求帮助、分享知识的沃土，为广大学子提供丰富的学术资源和创新灵感。</w:t>
            </w:r>
          </w:p>
          <w:p w14:paraId="30D120EE" w14:textId="77777777" w:rsidR="00192EA7" w:rsidRPr="00D045FC" w:rsidRDefault="00192EA7" w:rsidP="00D045FC">
            <w:pPr>
              <w:spacing w:line="360" w:lineRule="auto"/>
              <w:rPr>
                <w:rFonts w:ascii="宋体"/>
                <w:b/>
                <w:bCs/>
                <w:sz w:val="24"/>
                <w:szCs w:val="24"/>
              </w:rPr>
            </w:pPr>
            <w:r w:rsidRPr="00D045FC">
              <w:rPr>
                <w:rFonts w:ascii="宋体"/>
                <w:b/>
                <w:bCs/>
                <w:sz w:val="24"/>
                <w:szCs w:val="24"/>
              </w:rPr>
              <w:t>3.1.2 国内外成果</w:t>
            </w:r>
          </w:p>
          <w:p w14:paraId="1209B0D0" w14:textId="74C5DE0A" w:rsidR="0092265C" w:rsidRDefault="0092265C" w:rsidP="0092265C">
            <w:pPr>
              <w:spacing w:line="360" w:lineRule="auto"/>
              <w:ind w:firstLineChars="200" w:firstLine="480"/>
              <w:rPr>
                <w:rFonts w:ascii="宋体"/>
                <w:sz w:val="24"/>
                <w:szCs w:val="24"/>
              </w:rPr>
            </w:pPr>
            <w:r>
              <w:rPr>
                <w:rFonts w:ascii="宋体" w:hint="eastAsia"/>
                <w:sz w:val="24"/>
                <w:szCs w:val="24"/>
              </w:rPr>
              <w:t>在全球范围内，众多学校正在采用多功能的学习管理系统来优化学习过程。</w:t>
            </w:r>
            <w:r>
              <w:rPr>
                <w:rFonts w:ascii="宋体"/>
                <w:sz w:val="24"/>
                <w:szCs w:val="24"/>
              </w:rPr>
              <w:t>Canvas系统便是</w:t>
            </w:r>
            <w:r w:rsidR="00DE23E9">
              <w:rPr>
                <w:rFonts w:ascii="宋体" w:hint="eastAsia"/>
                <w:sz w:val="24"/>
                <w:szCs w:val="24"/>
              </w:rPr>
              <w:t>其中的</w:t>
            </w:r>
            <w:r>
              <w:rPr>
                <w:rFonts w:ascii="宋体"/>
                <w:sz w:val="24"/>
                <w:szCs w:val="24"/>
              </w:rPr>
              <w:t>一个典型例子。Canvas由Instructure公司开发，以其直观的用户界面、灵活的配置选项和丰富的功能集合而受到广泛好评。它为教师和学生提供了一个高效、便捷的学习管理环境，使得教学活动</w:t>
            </w:r>
            <w:r>
              <w:rPr>
                <w:rFonts w:ascii="宋体" w:hint="eastAsia"/>
                <w:sz w:val="24"/>
                <w:szCs w:val="24"/>
              </w:rPr>
              <w:t>更具有互动性和</w:t>
            </w:r>
            <w:r>
              <w:rPr>
                <w:rFonts w:ascii="宋体"/>
                <w:sz w:val="24"/>
                <w:szCs w:val="24"/>
              </w:rPr>
              <w:t>多样</w:t>
            </w:r>
            <w:r w:rsidR="003B5702">
              <w:rPr>
                <w:rFonts w:ascii="宋体" w:hint="eastAsia"/>
                <w:sz w:val="24"/>
                <w:szCs w:val="24"/>
              </w:rPr>
              <w:t>性</w:t>
            </w:r>
            <w:r>
              <w:rPr>
                <w:rFonts w:ascii="宋体"/>
                <w:sz w:val="24"/>
                <w:szCs w:val="24"/>
              </w:rPr>
              <w:t>。</w:t>
            </w:r>
          </w:p>
          <w:p w14:paraId="71FA14AB" w14:textId="77777777" w:rsidR="0092265C" w:rsidRDefault="0092265C" w:rsidP="0092265C">
            <w:pPr>
              <w:spacing w:line="360" w:lineRule="auto"/>
              <w:ind w:firstLineChars="200" w:firstLine="480"/>
              <w:rPr>
                <w:rFonts w:ascii="宋体"/>
                <w:sz w:val="24"/>
                <w:szCs w:val="24"/>
              </w:rPr>
            </w:pPr>
            <w:r>
              <w:rPr>
                <w:rFonts w:ascii="宋体" w:hint="eastAsia"/>
                <w:sz w:val="24"/>
                <w:szCs w:val="24"/>
              </w:rPr>
              <w:t>与此同时，</w:t>
            </w:r>
            <w:r>
              <w:rPr>
                <w:rFonts w:ascii="宋体"/>
                <w:sz w:val="24"/>
                <w:szCs w:val="24"/>
              </w:rPr>
              <w:t>ED Discussion系统也受到了我们的关注，因为它将课程讲座、教材、作业以及讨论紧密集成在一个平台上。这个系统类似于一个专为课程设计的论坛，</w:t>
            </w:r>
            <w:r>
              <w:rPr>
                <w:rFonts w:ascii="宋体" w:hint="eastAsia"/>
                <w:sz w:val="24"/>
                <w:szCs w:val="24"/>
              </w:rPr>
              <w:t>不仅</w:t>
            </w:r>
            <w:r>
              <w:rPr>
                <w:rFonts w:ascii="宋体"/>
                <w:sz w:val="24"/>
                <w:szCs w:val="24"/>
              </w:rPr>
              <w:t>鼓励教授</w:t>
            </w:r>
            <w:r>
              <w:rPr>
                <w:rFonts w:ascii="宋体" w:hint="eastAsia"/>
                <w:sz w:val="24"/>
                <w:szCs w:val="24"/>
              </w:rPr>
              <w:t>、</w:t>
            </w:r>
            <w:r>
              <w:rPr>
                <w:rFonts w:ascii="宋体"/>
                <w:sz w:val="24"/>
                <w:szCs w:val="24"/>
              </w:rPr>
              <w:t>助教</w:t>
            </w:r>
            <w:r>
              <w:rPr>
                <w:rFonts w:ascii="宋体" w:hint="eastAsia"/>
                <w:sz w:val="24"/>
                <w:szCs w:val="24"/>
              </w:rPr>
              <w:t>和学生</w:t>
            </w:r>
            <w:r>
              <w:rPr>
                <w:rFonts w:ascii="宋体"/>
                <w:sz w:val="24"/>
                <w:szCs w:val="24"/>
              </w:rPr>
              <w:t>直接参与在线讨论，还提供了一个方便</w:t>
            </w:r>
            <w:r>
              <w:rPr>
                <w:rFonts w:ascii="宋体" w:hint="eastAsia"/>
                <w:sz w:val="24"/>
                <w:szCs w:val="24"/>
              </w:rPr>
              <w:t>学生间进行</w:t>
            </w:r>
            <w:r>
              <w:rPr>
                <w:rFonts w:ascii="宋体"/>
                <w:sz w:val="24"/>
                <w:szCs w:val="24"/>
              </w:rPr>
              <w:t>交流的平台。在这里，学生可以自由提问，</w:t>
            </w:r>
            <w:r>
              <w:rPr>
                <w:rFonts w:ascii="宋体" w:hint="eastAsia"/>
                <w:sz w:val="24"/>
                <w:szCs w:val="24"/>
              </w:rPr>
              <w:t>教授、助教</w:t>
            </w:r>
            <w:r>
              <w:rPr>
                <w:rFonts w:ascii="宋体"/>
                <w:sz w:val="24"/>
                <w:szCs w:val="24"/>
              </w:rPr>
              <w:t>和其他学生可以及时回复，这种交流方式大大促进了深层次的学术互动。</w:t>
            </w:r>
          </w:p>
          <w:p w14:paraId="39395F63" w14:textId="77777777" w:rsidR="00192EA7" w:rsidRPr="00086DEB" w:rsidRDefault="00192EA7" w:rsidP="00D045FC">
            <w:pPr>
              <w:spacing w:line="360" w:lineRule="auto"/>
              <w:ind w:firstLineChars="200" w:firstLine="480"/>
              <w:rPr>
                <w:rFonts w:ascii="宋体"/>
                <w:sz w:val="24"/>
                <w:szCs w:val="24"/>
              </w:rPr>
            </w:pPr>
            <w:r w:rsidRPr="00086DEB">
              <w:rPr>
                <w:rFonts w:ascii="宋体"/>
                <w:sz w:val="24"/>
                <w:szCs w:val="24"/>
              </w:rPr>
              <w:t>ED Discussion 作为多功能平台，能够显著提升在线学术讨论的效率和质量。它支持</w:t>
            </w:r>
            <w:r w:rsidRPr="00086DEB">
              <w:rPr>
                <w:rFonts w:ascii="宋体"/>
                <w:sz w:val="24"/>
                <w:szCs w:val="24"/>
              </w:rPr>
              <w:lastRenderedPageBreak/>
              <w:t>丰富的嵌入式内容，包括图片、视频和其他多媒体资料，使交流更加直观和互动。平台鼓励开放的学术讨论，提供了匿名发帖功能，使学生能更加自由地提问而无需担心他人的看法；帖子中可以直接编写代码，并支持LaTeX插入数学公式，极大地便利与数理、编程相关的话题讨论；引入标签和分类系统，使得用户能更方便地搜索和参与感兴趣的话题；教师具有权限管理功能，能够根据需要设定讨论区的访问级别和参与权限。</w:t>
            </w:r>
          </w:p>
          <w:p w14:paraId="690D3978"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更值得关注的是，</w:t>
            </w:r>
            <w:r w:rsidRPr="00086DEB">
              <w:rPr>
                <w:rFonts w:ascii="宋体"/>
                <w:sz w:val="24"/>
                <w:szCs w:val="24"/>
              </w:rPr>
              <w:t>ED Discussion以讨论话题线索为核心，所有的通知、作业和其他事件都作为独立的话题存在，这为师生提供了高度组织性的交流环境。这样的结构方便用户追踪和参与到他们感兴趣的话题，同时维持讨论的专注性和减少话题重复。用户可轻易查看以往的讨论，提高信息检索效率并节省时间。对于教师和管理员来说，话题的管理更加直观和高效，便于监控活跃讨论和需回复的线索。此外，话题增加了讨论的互动性，允许嵌套评论和直接回复，鼓励更多的社区参与。每个话题都记录了其完整的讨论历史，这为未来的回顾和分析提供了宝贵的资料，</w:t>
            </w:r>
            <w:r w:rsidRPr="00086DEB">
              <w:rPr>
                <w:rFonts w:ascii="宋体" w:hint="eastAsia"/>
                <w:sz w:val="24"/>
                <w:szCs w:val="24"/>
              </w:rPr>
              <w:t>能够在提高教学质量和学术交流效率方面发挥重要作用。</w:t>
            </w:r>
          </w:p>
          <w:p w14:paraId="3B62AF00"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在国内，一些与人民大学相匹敌的学府已经在学术交流和资源分享方面迈出了坚实的步伐，构建了自己的学业社区平台，如北京大学教学网，清华大学网络学堂，浙江大学的“学在浙大”等。</w:t>
            </w:r>
          </w:p>
          <w:p w14:paraId="53E056E2"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以北大教学网为例，它涵盖了</w:t>
            </w:r>
            <w:r w:rsidRPr="00086DEB">
              <w:rPr>
                <w:rFonts w:ascii="宋体"/>
                <w:sz w:val="24"/>
                <w:szCs w:val="24"/>
              </w:rPr>
              <w:t>1500名教师及近2000门课程，允许教师数字化课程资源并便捷地进行网络分发，以及学习管理的多样化工具（如通知、作业、小组等）。社区管理功能支持院系和学生社团在线互动和资源共享，同时提供科研项目管理便利。其可扩展性符合SCORM国际标准，能够与各类教学支持系统如Connect和Articulate无缝对接。新增功能如协作学习增强、互动学习工具（Blog、Wiki）、数据统计和移动学习模块，更是使教学更加灵活高效，师生间的交流更加便利。</w:t>
            </w:r>
          </w:p>
          <w:p w14:paraId="55CCCDD1" w14:textId="7234849F" w:rsidR="008F561F" w:rsidRPr="00086DEB" w:rsidRDefault="0092265C" w:rsidP="001B6C05">
            <w:pPr>
              <w:spacing w:line="360" w:lineRule="auto"/>
              <w:ind w:firstLineChars="200" w:firstLine="480"/>
              <w:rPr>
                <w:rFonts w:ascii="宋体"/>
                <w:sz w:val="24"/>
                <w:szCs w:val="24"/>
              </w:rPr>
            </w:pPr>
            <w:r>
              <w:rPr>
                <w:rFonts w:ascii="宋体" w:hint="eastAsia"/>
                <w:sz w:val="24"/>
                <w:szCs w:val="24"/>
              </w:rPr>
              <w:t>上述平台</w:t>
            </w:r>
            <w:proofErr w:type="gramStart"/>
            <w:r>
              <w:rPr>
                <w:rFonts w:ascii="宋体" w:hint="eastAsia"/>
                <w:sz w:val="24"/>
                <w:szCs w:val="24"/>
              </w:rPr>
              <w:t>通过数智化</w:t>
            </w:r>
            <w:proofErr w:type="gramEnd"/>
            <w:r>
              <w:rPr>
                <w:rFonts w:ascii="宋体" w:hint="eastAsia"/>
                <w:sz w:val="24"/>
                <w:szCs w:val="24"/>
              </w:rPr>
              <w:t>资源</w:t>
            </w:r>
            <w:r w:rsidR="00192EA7" w:rsidRPr="00086DEB">
              <w:rPr>
                <w:rFonts w:ascii="宋体" w:hint="eastAsia"/>
                <w:sz w:val="24"/>
                <w:szCs w:val="24"/>
              </w:rPr>
              <w:t>、方便自由的互动形式以及灵活的学习管理工具，极大地促进了师生、同学之间的互动与交流，有效地激发了学术活力。对于中国人民大学而言，</w:t>
            </w:r>
            <w:r>
              <w:rPr>
                <w:rFonts w:ascii="宋体" w:hint="eastAsia"/>
                <w:sz w:val="24"/>
                <w:szCs w:val="24"/>
              </w:rPr>
              <w:t>根植本校开发此类学习平台具有重要的必要性和深远的意义。</w:t>
            </w:r>
            <w:r w:rsidR="00192EA7" w:rsidRPr="00086DEB">
              <w:rPr>
                <w:rFonts w:ascii="宋体" w:hint="eastAsia"/>
                <w:sz w:val="24"/>
                <w:szCs w:val="24"/>
              </w:rPr>
              <w:t>从教学角度，它可以进一步提升教学效率和质量，通过集成化的平台提供更加个性化和灵活的学习体验；从学术角度，针对研究生教育和跨学科学术交流的需要，这样的平台能够提供更为广泛和深入的支持，促进学术创新和知识融合。</w:t>
            </w:r>
            <w:r>
              <w:rPr>
                <w:rFonts w:ascii="宋体" w:hint="eastAsia"/>
                <w:sz w:val="24"/>
                <w:szCs w:val="24"/>
              </w:rPr>
              <w:t>此外，随着移动互联网的发展，</w:t>
            </w:r>
            <w:r w:rsidR="00192EA7" w:rsidRPr="00086DEB">
              <w:rPr>
                <w:rFonts w:ascii="宋体" w:hint="eastAsia"/>
                <w:sz w:val="24"/>
                <w:szCs w:val="24"/>
              </w:rPr>
              <w:t>一个支持移动学习的平台将极大地增加学习的便捷性和及时性，满足现代学生的学习习惯。</w:t>
            </w:r>
          </w:p>
          <w:p w14:paraId="51748863" w14:textId="35548DF4" w:rsidR="00192EA7" w:rsidRPr="00D045FC" w:rsidRDefault="00192EA7" w:rsidP="00D045FC">
            <w:pPr>
              <w:spacing w:line="360" w:lineRule="auto"/>
              <w:rPr>
                <w:rFonts w:ascii="宋体"/>
                <w:b/>
                <w:bCs/>
                <w:sz w:val="24"/>
                <w:szCs w:val="24"/>
              </w:rPr>
            </w:pPr>
            <w:r w:rsidRPr="00D045FC">
              <w:rPr>
                <w:rFonts w:ascii="宋体"/>
                <w:b/>
                <w:bCs/>
                <w:sz w:val="24"/>
                <w:szCs w:val="24"/>
              </w:rPr>
              <w:lastRenderedPageBreak/>
              <w:t>3.2 研究意义</w:t>
            </w:r>
          </w:p>
          <w:p w14:paraId="7EA12C1B"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现代化的学习管理平台能够为学生和教师提供一个个性化、智能化的学习和教学环境，并通过促进学科间的交流与合作，为解决现实生活中的复杂问题提供新的视角和方法。学生们在这样的平台上，不仅能够获取最新的学术资源，还能在跨学科的知识社区中自由探索和交流，从而培养出适应未来社会的多元化思维和创新能力。</w:t>
            </w:r>
          </w:p>
          <w:p w14:paraId="08260877" w14:textId="77777777" w:rsidR="00192EA7" w:rsidRPr="00D045FC" w:rsidRDefault="00192EA7" w:rsidP="00D045FC">
            <w:pPr>
              <w:spacing w:line="360" w:lineRule="auto"/>
              <w:rPr>
                <w:rFonts w:ascii="宋体"/>
                <w:b/>
                <w:bCs/>
                <w:sz w:val="24"/>
                <w:szCs w:val="24"/>
              </w:rPr>
            </w:pPr>
            <w:r w:rsidRPr="00D045FC">
              <w:rPr>
                <w:rFonts w:ascii="宋体"/>
                <w:b/>
                <w:bCs/>
                <w:sz w:val="24"/>
                <w:szCs w:val="24"/>
              </w:rPr>
              <w:t>3.2.1 科技发展大势所趋</w:t>
            </w:r>
          </w:p>
          <w:p w14:paraId="361F6C10" w14:textId="07D69E03" w:rsidR="00192EA7" w:rsidRPr="00086DEB" w:rsidRDefault="00192EA7" w:rsidP="00D045FC">
            <w:pPr>
              <w:spacing w:line="360" w:lineRule="auto"/>
              <w:ind w:firstLineChars="200" w:firstLine="480"/>
              <w:rPr>
                <w:rFonts w:ascii="宋体"/>
                <w:sz w:val="24"/>
                <w:szCs w:val="24"/>
              </w:rPr>
            </w:pPr>
            <w:r w:rsidRPr="00086DEB">
              <w:rPr>
                <w:rFonts w:ascii="宋体"/>
                <w:sz w:val="24"/>
                <w:szCs w:val="24"/>
              </w:rPr>
              <w:t>当前，信息技术的快速发展，特别是云计算、人工智能、大数据和</w:t>
            </w:r>
            <w:proofErr w:type="gramStart"/>
            <w:r w:rsidRPr="00086DEB">
              <w:rPr>
                <w:rFonts w:ascii="宋体"/>
                <w:sz w:val="24"/>
                <w:szCs w:val="24"/>
              </w:rPr>
              <w:t>物联网</w:t>
            </w:r>
            <w:proofErr w:type="gramEnd"/>
            <w:r w:rsidRPr="00086DEB">
              <w:rPr>
                <w:rFonts w:ascii="宋体"/>
                <w:sz w:val="24"/>
                <w:szCs w:val="24"/>
              </w:rPr>
              <w:t>的广泛应用，为教育领域带来了革命性的变革。高效的学习管理平台能够整合这些先进技术，提供更加个性化、智能化的学习体验和教学管理。这不仅能提高教学质量和效率，还能促进教学资源的优化配置和全面利用，使得教育资源不受时间和空间的限制，更加公平地服务于每一位学生。</w:t>
            </w:r>
          </w:p>
          <w:p w14:paraId="6E816971" w14:textId="77777777" w:rsidR="00192EA7" w:rsidRPr="00D045FC" w:rsidRDefault="00192EA7" w:rsidP="00D045FC">
            <w:pPr>
              <w:spacing w:line="360" w:lineRule="auto"/>
              <w:rPr>
                <w:rFonts w:ascii="宋体"/>
                <w:b/>
                <w:bCs/>
                <w:sz w:val="24"/>
                <w:szCs w:val="24"/>
              </w:rPr>
            </w:pPr>
            <w:r w:rsidRPr="00D045FC">
              <w:rPr>
                <w:rFonts w:ascii="宋体"/>
                <w:b/>
                <w:bCs/>
                <w:sz w:val="24"/>
                <w:szCs w:val="24"/>
              </w:rPr>
              <w:t>3.2.2 符合国家战略导向</w:t>
            </w:r>
          </w:p>
          <w:p w14:paraId="75B706C3" w14:textId="0A7F8B55"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随着“互联网</w:t>
            </w:r>
            <w:r w:rsidRPr="00086DEB">
              <w:rPr>
                <w:rFonts w:ascii="宋体"/>
                <w:sz w:val="24"/>
                <w:szCs w:val="24"/>
              </w:rPr>
              <w:t>+教育”、</w:t>
            </w:r>
            <w:r w:rsidR="0092265C">
              <w:rPr>
                <w:rFonts w:ascii="宋体" w:hint="eastAsia"/>
                <w:sz w:val="24"/>
                <w:szCs w:val="24"/>
              </w:rPr>
              <w:t xml:space="preserve"> “AI+教育”、</w:t>
            </w:r>
            <w:r w:rsidRPr="00086DEB">
              <w:rPr>
                <w:rFonts w:ascii="宋体"/>
                <w:sz w:val="24"/>
                <w:szCs w:val="24"/>
              </w:rPr>
              <w:t>“智慧教育”等国家战略的实施，中国正加速推进教育信息化和数字化转型。中国人民大学作为国内顶尖高校之一，开发现代高效的学习管理平台，不仅能够响应国家对高等教育质量和效率提升的要求，还能展现中国高等教育在教育技术领域的引领地位。</w:t>
            </w:r>
          </w:p>
          <w:p w14:paraId="098B6AA4" w14:textId="0E309432" w:rsidR="00192EA7" w:rsidRPr="00D045FC" w:rsidRDefault="00192EA7" w:rsidP="00D045FC">
            <w:pPr>
              <w:spacing w:line="360" w:lineRule="auto"/>
              <w:rPr>
                <w:rFonts w:ascii="宋体"/>
                <w:b/>
                <w:bCs/>
                <w:sz w:val="24"/>
                <w:szCs w:val="24"/>
              </w:rPr>
            </w:pPr>
            <w:r w:rsidRPr="00D045FC">
              <w:rPr>
                <w:rFonts w:ascii="宋体"/>
                <w:b/>
                <w:bCs/>
                <w:sz w:val="24"/>
                <w:szCs w:val="24"/>
              </w:rPr>
              <w:t>3.</w:t>
            </w:r>
            <w:r w:rsidR="008F561F">
              <w:rPr>
                <w:rFonts w:ascii="宋体" w:hint="eastAsia"/>
                <w:b/>
                <w:bCs/>
                <w:sz w:val="24"/>
                <w:szCs w:val="24"/>
              </w:rPr>
              <w:t>2</w:t>
            </w:r>
            <w:r w:rsidRPr="00D045FC">
              <w:rPr>
                <w:rFonts w:ascii="宋体"/>
                <w:b/>
                <w:bCs/>
                <w:sz w:val="24"/>
                <w:szCs w:val="24"/>
              </w:rPr>
              <w:t>.3 促进跨学科交流，打破学科壁垒</w:t>
            </w:r>
          </w:p>
          <w:p w14:paraId="6FEE6747" w14:textId="09E2CA00" w:rsidR="00E82551" w:rsidRDefault="0092265C" w:rsidP="00D045FC">
            <w:pPr>
              <w:spacing w:line="360" w:lineRule="auto"/>
              <w:ind w:firstLineChars="200" w:firstLine="480"/>
              <w:rPr>
                <w:rFonts w:ascii="宋体"/>
                <w:sz w:val="24"/>
                <w:szCs w:val="24"/>
              </w:rPr>
            </w:pPr>
            <w:r>
              <w:rPr>
                <w:rFonts w:ascii="宋体" w:hint="eastAsia"/>
                <w:sz w:val="24"/>
                <w:szCs w:val="24"/>
              </w:rPr>
              <w:t>本项目将提供一个全面、综合的在线学习和交流环境，师生将能够便捷地分享知识、进行合作和创新。通过构建一个面向所有学科的知识共享与交流平台，本项目将促进不同领域间的学术合作与创新。师生间也</w:t>
            </w:r>
            <w:r w:rsidR="00192EA7" w:rsidRPr="00086DEB">
              <w:rPr>
                <w:rFonts w:ascii="宋体" w:hint="eastAsia"/>
                <w:sz w:val="24"/>
                <w:szCs w:val="24"/>
              </w:rPr>
              <w:t>能够更好地进行跨学科研究与合作，打破学科间的界限，同时也增强了学生的综合解决问题的能力，为学术研究提供了更广阔的视角。通过这种方式，平台为跨领域的知识交流搭建了桥梁，有助于培养学生的跨学科思维和协作技能，同时为解决复杂的学术和社会问题提供了更多可能性。</w:t>
            </w:r>
          </w:p>
          <w:bookmarkEnd w:id="2"/>
          <w:p w14:paraId="2F9FFC21" w14:textId="77777777" w:rsidR="00D045FC" w:rsidRDefault="00D045FC" w:rsidP="00D045FC">
            <w:pPr>
              <w:spacing w:line="360" w:lineRule="auto"/>
              <w:ind w:firstLineChars="200" w:firstLine="480"/>
              <w:rPr>
                <w:rFonts w:ascii="宋体"/>
                <w:sz w:val="24"/>
                <w:szCs w:val="24"/>
              </w:rPr>
            </w:pPr>
          </w:p>
          <w:p w14:paraId="19B919D6" w14:textId="77777777" w:rsidR="00D045FC" w:rsidRDefault="00D045FC" w:rsidP="00D045FC">
            <w:pPr>
              <w:spacing w:line="360" w:lineRule="auto"/>
              <w:ind w:firstLineChars="200" w:firstLine="480"/>
              <w:rPr>
                <w:rFonts w:ascii="宋体"/>
                <w:sz w:val="24"/>
                <w:szCs w:val="24"/>
              </w:rPr>
            </w:pPr>
          </w:p>
          <w:p w14:paraId="24B8D5F8" w14:textId="77777777" w:rsidR="00D045FC" w:rsidRDefault="00D045FC" w:rsidP="00D045FC">
            <w:pPr>
              <w:spacing w:line="360" w:lineRule="auto"/>
              <w:ind w:firstLineChars="200" w:firstLine="480"/>
              <w:rPr>
                <w:rFonts w:ascii="宋体"/>
                <w:sz w:val="24"/>
                <w:szCs w:val="24"/>
              </w:rPr>
            </w:pPr>
          </w:p>
          <w:p w14:paraId="1AD55D0A" w14:textId="77777777" w:rsidR="00D045FC" w:rsidRDefault="00D045FC" w:rsidP="00D045FC">
            <w:pPr>
              <w:spacing w:line="360" w:lineRule="auto"/>
              <w:ind w:firstLineChars="200" w:firstLine="480"/>
              <w:rPr>
                <w:rFonts w:ascii="宋体"/>
                <w:sz w:val="24"/>
                <w:szCs w:val="24"/>
              </w:rPr>
            </w:pPr>
          </w:p>
          <w:p w14:paraId="5932BBE5" w14:textId="77777777" w:rsidR="00D045FC" w:rsidRDefault="00D045FC" w:rsidP="008F561F">
            <w:pPr>
              <w:spacing w:line="360" w:lineRule="auto"/>
              <w:rPr>
                <w:rFonts w:ascii="宋体"/>
                <w:sz w:val="24"/>
                <w:szCs w:val="24"/>
              </w:rPr>
            </w:pPr>
          </w:p>
          <w:p w14:paraId="79517471" w14:textId="615BBEB8" w:rsidR="001B6C05" w:rsidRPr="00086DEB" w:rsidRDefault="001B6C05" w:rsidP="008F561F">
            <w:pPr>
              <w:spacing w:line="360" w:lineRule="auto"/>
              <w:rPr>
                <w:rFonts w:ascii="宋体"/>
                <w:sz w:val="24"/>
                <w:szCs w:val="24"/>
              </w:rPr>
            </w:pPr>
          </w:p>
        </w:tc>
      </w:tr>
      <w:tr w:rsidR="00E82551" w14:paraId="21BD8A20" w14:textId="77777777" w:rsidTr="006D20A7">
        <w:trPr>
          <w:trHeight w:val="437"/>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1BDDC" w14:textId="77777777" w:rsidR="00E82551" w:rsidRDefault="00E82551" w:rsidP="00E82551">
            <w:pPr>
              <w:spacing w:line="360" w:lineRule="auto"/>
              <w:ind w:right="113"/>
              <w:jc w:val="center"/>
              <w:rPr>
                <w:rFonts w:ascii="宋体"/>
                <w:b/>
                <w:sz w:val="24"/>
              </w:rPr>
            </w:pPr>
            <w:r>
              <w:rPr>
                <w:rFonts w:ascii="宋体" w:hint="eastAsia"/>
                <w:b/>
                <w:sz w:val="24"/>
              </w:rPr>
              <w:lastRenderedPageBreak/>
              <w:t>四、项目研究方案</w:t>
            </w:r>
          </w:p>
        </w:tc>
      </w:tr>
      <w:tr w:rsidR="00E82551" w:rsidRPr="00086DEB" w14:paraId="6BCD5BF3" w14:textId="77777777" w:rsidTr="00566382">
        <w:trPr>
          <w:trHeight w:val="132"/>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68A1FF" w14:textId="77777777" w:rsidR="00E82551" w:rsidRPr="00086DEB" w:rsidRDefault="00E82551" w:rsidP="00E82551">
            <w:pPr>
              <w:spacing w:line="360" w:lineRule="auto"/>
              <w:ind w:right="113"/>
              <w:rPr>
                <w:rFonts w:ascii="宋体"/>
                <w:sz w:val="24"/>
                <w:szCs w:val="24"/>
              </w:rPr>
            </w:pPr>
            <w:r w:rsidRPr="00086DEB">
              <w:rPr>
                <w:rFonts w:ascii="宋体" w:hint="eastAsia"/>
                <w:sz w:val="24"/>
                <w:szCs w:val="24"/>
              </w:rPr>
              <w:t>（</w:t>
            </w:r>
            <w:r w:rsidR="00653458" w:rsidRPr="00086DEB">
              <w:rPr>
                <w:rFonts w:ascii="宋体" w:hint="eastAsia"/>
                <w:sz w:val="24"/>
                <w:szCs w:val="24"/>
              </w:rPr>
              <w:t>重点阐述，</w:t>
            </w:r>
            <w:r w:rsidRPr="00086DEB">
              <w:rPr>
                <w:rFonts w:ascii="宋体" w:hint="eastAsia"/>
                <w:sz w:val="24"/>
                <w:szCs w:val="24"/>
              </w:rPr>
              <w:t>包括研究目标、研究内容、研究方法、技术路线、可行性分析等</w:t>
            </w:r>
            <w:r w:rsidR="00653458" w:rsidRPr="00086DEB">
              <w:rPr>
                <w:rFonts w:ascii="宋体" w:hint="eastAsia"/>
                <w:sz w:val="24"/>
                <w:szCs w:val="24"/>
              </w:rPr>
              <w:t>，限</w:t>
            </w:r>
            <w:r w:rsidR="00653458" w:rsidRPr="00086DEB">
              <w:rPr>
                <w:rFonts w:ascii="宋体"/>
                <w:sz w:val="24"/>
                <w:szCs w:val="24"/>
              </w:rPr>
              <w:t>8000字，含标点符号）</w:t>
            </w:r>
          </w:p>
          <w:p w14:paraId="6EEB423F" w14:textId="48A83799" w:rsidR="00583482" w:rsidRPr="00583482" w:rsidRDefault="00717F09" w:rsidP="00583482">
            <w:pPr>
              <w:spacing w:line="360" w:lineRule="auto"/>
              <w:ind w:right="113"/>
              <w:rPr>
                <w:rFonts w:ascii="宋体"/>
                <w:b/>
                <w:bCs/>
                <w:sz w:val="24"/>
                <w:szCs w:val="24"/>
              </w:rPr>
            </w:pPr>
            <w:bookmarkStart w:id="3" w:name="OLE_LINK4"/>
            <w:r>
              <w:rPr>
                <w:rFonts w:ascii="宋体" w:hint="eastAsia"/>
                <w:b/>
                <w:bCs/>
                <w:sz w:val="24"/>
                <w:szCs w:val="24"/>
              </w:rPr>
              <w:t>4</w:t>
            </w:r>
            <w:r w:rsidR="00583482" w:rsidRPr="00583482">
              <w:rPr>
                <w:rFonts w:ascii="宋体"/>
                <w:b/>
                <w:bCs/>
                <w:sz w:val="24"/>
                <w:szCs w:val="24"/>
              </w:rPr>
              <w:t>.1 研究目标</w:t>
            </w:r>
          </w:p>
          <w:p w14:paraId="52594E17" w14:textId="0A738ACA"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在这个</w:t>
            </w:r>
            <w:r w:rsidR="00653ADA">
              <w:rPr>
                <w:rFonts w:ascii="宋体" w:hint="eastAsia"/>
                <w:sz w:val="24"/>
                <w:szCs w:val="24"/>
              </w:rPr>
              <w:t>日新月异</w:t>
            </w:r>
            <w:r w:rsidRPr="00583482">
              <w:rPr>
                <w:rFonts w:ascii="宋体"/>
                <w:sz w:val="24"/>
                <w:szCs w:val="24"/>
              </w:rPr>
              <w:t>的</w:t>
            </w:r>
            <w:r w:rsidR="00653ADA">
              <w:rPr>
                <w:rFonts w:ascii="宋体" w:hint="eastAsia"/>
                <w:sz w:val="24"/>
                <w:szCs w:val="24"/>
              </w:rPr>
              <w:t>科技</w:t>
            </w:r>
            <w:r w:rsidRPr="00583482">
              <w:rPr>
                <w:rFonts w:ascii="宋体"/>
                <w:sz w:val="24"/>
                <w:szCs w:val="24"/>
              </w:rPr>
              <w:t>时代，教育的形态也在不断进化。本项目</w:t>
            </w:r>
            <w:r w:rsidR="00653ADA">
              <w:rPr>
                <w:rFonts w:ascii="宋体" w:hint="eastAsia"/>
                <w:sz w:val="24"/>
                <w:szCs w:val="24"/>
              </w:rPr>
              <w:t>致力</w:t>
            </w:r>
            <w:r w:rsidRPr="00583482">
              <w:rPr>
                <w:rFonts w:ascii="宋体"/>
                <w:sz w:val="24"/>
                <w:szCs w:val="24"/>
              </w:rPr>
              <w:t>于打造一个不仅仅是学习平台，而是一个充满活力的智慧学习社区——每个课程都呼吸着知识的氛围，每个讨论都激荡着思想火花的地方。本项目目标是构建一个既能优化课程管理与教学资源，又能通过AI技术赋能，以增强学习体验、促进课堂成员之间的互动，并实现知识的动态更新和传播的学习社区。下面是这些目标的具体展开：</w:t>
            </w:r>
          </w:p>
          <w:p w14:paraId="4715B514" w14:textId="77777777" w:rsidR="00583482" w:rsidRPr="00583482" w:rsidRDefault="00583482" w:rsidP="00583482">
            <w:pPr>
              <w:spacing w:line="360" w:lineRule="auto"/>
              <w:ind w:right="113"/>
              <w:rPr>
                <w:rFonts w:ascii="宋体"/>
                <w:sz w:val="24"/>
                <w:szCs w:val="24"/>
              </w:rPr>
            </w:pPr>
            <w:r w:rsidRPr="00583482">
              <w:rPr>
                <w:rFonts w:ascii="宋体"/>
                <w:sz w:val="24"/>
                <w:szCs w:val="24"/>
              </w:rPr>
              <w:t>（1）构建以课程为单位的学习社区</w:t>
            </w:r>
          </w:p>
          <w:p w14:paraId="26D0893F" w14:textId="77777777"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项目的首要目标是建立一个围绕课程的社区生态，使之成为学生日常学术活动的中心。依据一项调查，超过70%的学生表示，与同学之间的课外讨论对他们理解课程内容起到了至关重要的作用。项目平台将提供一个让学生无缝交流思想、讨论课程难点的论坛。在这里，课程不再是单向的知识传递，而是成为了互动的舞台，每一门课程都像一个小型社区，拥有自己的文化和交流方式。这样的设计能够促进学生之间的交流，形成一个学术互助的氛围，让学习变成一场精彩纷呈的探索之旅，每个人都能在这个过程中找到自己的位置，发现新的世界。</w:t>
            </w:r>
          </w:p>
          <w:p w14:paraId="292E0C95" w14:textId="77777777" w:rsidR="00583482" w:rsidRPr="00583482" w:rsidRDefault="00583482" w:rsidP="00583482">
            <w:pPr>
              <w:spacing w:line="360" w:lineRule="auto"/>
              <w:ind w:right="113"/>
              <w:rPr>
                <w:rFonts w:ascii="宋体"/>
                <w:sz w:val="24"/>
                <w:szCs w:val="24"/>
              </w:rPr>
            </w:pPr>
            <w:r w:rsidRPr="00583482">
              <w:rPr>
                <w:rFonts w:ascii="宋体"/>
                <w:sz w:val="24"/>
                <w:szCs w:val="24"/>
              </w:rPr>
              <w:t>（2）优化课程管理与教学资源</w:t>
            </w:r>
          </w:p>
          <w:p w14:paraId="66A569AC" w14:textId="77777777"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本项目致力于打造一个高效、直观的课程管理系统，它将是教师发布课程信息、作业和教学资源的神器，也是学生获取知识、提交作业和探索新领域的宝库。通过数字化管理，提高教师在布置作业、评分、提供反馈时的效率，从而更多地关注每个学生的学习进展。这不仅提升了教学质量，也让学生感受到更多的关注和支持，进一步激发了他们的学习动力。</w:t>
            </w:r>
          </w:p>
          <w:p w14:paraId="72D3D881" w14:textId="77777777" w:rsidR="00583482" w:rsidRPr="00583482" w:rsidRDefault="00583482" w:rsidP="00583482">
            <w:pPr>
              <w:spacing w:line="360" w:lineRule="auto"/>
              <w:ind w:right="113"/>
              <w:rPr>
                <w:rFonts w:ascii="宋体"/>
                <w:sz w:val="24"/>
                <w:szCs w:val="24"/>
              </w:rPr>
            </w:pPr>
            <w:r w:rsidRPr="00583482">
              <w:rPr>
                <w:rFonts w:ascii="宋体"/>
                <w:sz w:val="24"/>
                <w:szCs w:val="24"/>
              </w:rPr>
              <w:t>（3） AI赋能增强学习体验</w:t>
            </w:r>
          </w:p>
          <w:p w14:paraId="4425B1B8" w14:textId="77777777"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利用AI技术增强学习体验是本项目的核心目标之一。通过个性化学习推荐系统，学生将获得与其学习兴趣和能力相匹配的课程和资源推荐，从而提高学习效率和动机。智能助教将提供24/7在线答疑服务，帮助学生即时解决学习中的疑难问题。自动作业评分系统将为教师减负，同时为学生提供及时反馈，促进学习进步。此外，通过数据分析，项目将持续优化学习推荐算法，以提供更加个性化和高效的学习体验。本项目期望通过这些AI</w:t>
            </w:r>
            <w:r w:rsidRPr="00583482">
              <w:rPr>
                <w:rFonts w:ascii="宋体"/>
                <w:sz w:val="24"/>
                <w:szCs w:val="24"/>
              </w:rPr>
              <w:lastRenderedPageBreak/>
              <w:t>技术的应用，让学习变得更加智能、高效和个性化，每个人都能在这个平台上找到最适合自己的学习方式，实现自己的潜能。</w:t>
            </w:r>
          </w:p>
          <w:p w14:paraId="751FA633" w14:textId="77777777" w:rsidR="00583482" w:rsidRPr="00583482" w:rsidRDefault="00583482" w:rsidP="00583482">
            <w:pPr>
              <w:spacing w:line="360" w:lineRule="auto"/>
              <w:ind w:right="113"/>
              <w:rPr>
                <w:rFonts w:ascii="宋体"/>
                <w:sz w:val="24"/>
                <w:szCs w:val="24"/>
              </w:rPr>
            </w:pPr>
            <w:r w:rsidRPr="00583482">
              <w:rPr>
                <w:rFonts w:ascii="宋体"/>
                <w:sz w:val="24"/>
                <w:szCs w:val="24"/>
              </w:rPr>
              <w:t>（4）促进课堂成员之间的互动</w:t>
            </w:r>
          </w:p>
          <w:p w14:paraId="5A37E1DF" w14:textId="77777777"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根据教育研究，师生互动的频率和质量与学生的学业成就呈正相关。我们的社区将提供多元的互动途径，让学生能够快速获取教师的反馈。这种及时的沟通机制不仅能够解决学生疑惑，还能建立起师生之间的信任关系，为学生提供一个充满鼓励和支持的学习环境。与此同时，学生可以通过讨论和问答板块实现即时学习，互相解惑，共同进步。我们期待通过这样的设计，让每个人都成为知识共享的一部分，通过互相学习和支持，共同成长。</w:t>
            </w:r>
          </w:p>
          <w:p w14:paraId="2CE0FEDB" w14:textId="77777777" w:rsidR="00583482" w:rsidRPr="00583482" w:rsidRDefault="00583482" w:rsidP="00583482">
            <w:pPr>
              <w:spacing w:line="360" w:lineRule="auto"/>
              <w:ind w:right="113"/>
              <w:rPr>
                <w:rFonts w:ascii="宋体"/>
                <w:sz w:val="24"/>
                <w:szCs w:val="24"/>
              </w:rPr>
            </w:pPr>
            <w:r w:rsidRPr="00583482">
              <w:rPr>
                <w:rFonts w:ascii="宋体"/>
                <w:sz w:val="24"/>
                <w:szCs w:val="24"/>
              </w:rPr>
              <w:t>（5）实现知识的动态更新和传播</w:t>
            </w:r>
          </w:p>
          <w:p w14:paraId="4E9DDF0A" w14:textId="1F643CA2"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在这个快</w:t>
            </w:r>
            <w:r w:rsidRPr="00583482">
              <w:rPr>
                <w:rStyle w:val="11"/>
              </w:rPr>
              <w:t>速发展的时代，保持知识的新鲜度和前沿性至关重要。本项目的目标是让我们的学习社区成为知识更新和传播的高速公路，</w:t>
            </w:r>
            <w:r w:rsidR="00653ADA">
              <w:rPr>
                <w:rStyle w:val="11"/>
                <w:rFonts w:hint="eastAsia"/>
              </w:rPr>
              <w:t>不</w:t>
            </w:r>
            <w:r w:rsidRPr="00583482">
              <w:rPr>
                <w:rStyle w:val="11"/>
              </w:rPr>
              <w:t>论是</w:t>
            </w:r>
            <w:r w:rsidR="00653ADA" w:rsidRPr="00583482">
              <w:rPr>
                <w:rStyle w:val="11"/>
              </w:rPr>
              <w:t>行业内的重大突破</w:t>
            </w:r>
            <w:r w:rsidRPr="00583482">
              <w:rPr>
                <w:rStyle w:val="11"/>
              </w:rPr>
              <w:t>，还是</w:t>
            </w:r>
            <w:r w:rsidR="00653ADA" w:rsidRPr="00583482">
              <w:rPr>
                <w:rStyle w:val="11"/>
              </w:rPr>
              <w:t>最</w:t>
            </w:r>
            <w:r w:rsidR="00653ADA">
              <w:rPr>
                <w:rStyle w:val="11"/>
                <w:rFonts w:hint="eastAsia"/>
              </w:rPr>
              <w:t>前沿</w:t>
            </w:r>
            <w:r w:rsidR="00653ADA" w:rsidRPr="00583482">
              <w:rPr>
                <w:rStyle w:val="11"/>
              </w:rPr>
              <w:t>的学术成果</w:t>
            </w:r>
            <w:r w:rsidRPr="00583482">
              <w:rPr>
                <w:rStyle w:val="11"/>
              </w:rPr>
              <w:t>，都能在这里迅速被共享和讨论。通过平台，教师可以实时分享他们的最新研究和观点，他们可以将研究成果以知识图谱的形式展现出来，帮助学生更好地理解和掌握。同时，学生也可以随时获取这些宝贵的资源，通过浏览知识图谱，他们可以更快地掌握知识点之间的联系和区别，保证他们的学习与时俱进。我们希望，通过</w:t>
            </w:r>
            <w:r w:rsidRPr="00583482">
              <w:rPr>
                <w:rFonts w:ascii="宋体"/>
                <w:sz w:val="24"/>
                <w:szCs w:val="24"/>
              </w:rPr>
              <w:t>我们的努力，可以让每个人都能及时接触到最新的知识，激发更多的</w:t>
            </w:r>
            <w:r w:rsidR="00653ADA" w:rsidRPr="00583482">
              <w:rPr>
                <w:rFonts w:ascii="宋体"/>
                <w:sz w:val="24"/>
                <w:szCs w:val="24"/>
              </w:rPr>
              <w:t>探索</w:t>
            </w:r>
            <w:r w:rsidR="00653ADA">
              <w:rPr>
                <w:rFonts w:ascii="宋体" w:hint="eastAsia"/>
                <w:sz w:val="24"/>
                <w:szCs w:val="24"/>
              </w:rPr>
              <w:t>和</w:t>
            </w:r>
            <w:r w:rsidRPr="00583482">
              <w:rPr>
                <w:rFonts w:ascii="宋体"/>
                <w:sz w:val="24"/>
                <w:szCs w:val="24"/>
              </w:rPr>
              <w:t>创新。</w:t>
            </w:r>
          </w:p>
          <w:p w14:paraId="1982676A" w14:textId="0F078665"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通过这些目标的实现，我们期待构建一个不仅仅是学习的平台，更是智慧、互助和创新的社区。我们相信，通过不断的努力和创新，我们的学习社区将</w:t>
            </w:r>
            <w:r w:rsidR="00653ADA">
              <w:rPr>
                <w:rFonts w:ascii="宋体" w:hint="eastAsia"/>
                <w:sz w:val="24"/>
                <w:szCs w:val="24"/>
              </w:rPr>
              <w:t>持续</w:t>
            </w:r>
            <w:r w:rsidRPr="00583482">
              <w:rPr>
                <w:rFonts w:ascii="宋体"/>
                <w:sz w:val="24"/>
                <w:szCs w:val="24"/>
              </w:rPr>
              <w:t>引领教育的未来，为每一个学习者提供一个开放、包容、高效和充满活力的学习环境。</w:t>
            </w:r>
          </w:p>
          <w:p w14:paraId="0AD6C69F" w14:textId="0C011EA9" w:rsidR="007311F1" w:rsidRPr="007311F1" w:rsidRDefault="00717F09" w:rsidP="007311F1">
            <w:pPr>
              <w:spacing w:line="360" w:lineRule="auto"/>
              <w:ind w:right="113"/>
              <w:rPr>
                <w:rFonts w:ascii="宋体"/>
                <w:b/>
                <w:bCs/>
                <w:sz w:val="24"/>
                <w:szCs w:val="24"/>
              </w:rPr>
            </w:pPr>
            <w:r>
              <w:rPr>
                <w:rFonts w:ascii="宋体" w:hint="eastAsia"/>
                <w:b/>
                <w:bCs/>
                <w:sz w:val="24"/>
                <w:szCs w:val="24"/>
              </w:rPr>
              <w:t>4</w:t>
            </w:r>
            <w:r w:rsidR="007311F1" w:rsidRPr="007311F1">
              <w:rPr>
                <w:rFonts w:ascii="宋体"/>
                <w:b/>
                <w:bCs/>
                <w:sz w:val="24"/>
                <w:szCs w:val="24"/>
              </w:rPr>
              <w:t>.2 研究内容</w:t>
            </w:r>
          </w:p>
          <w:p w14:paraId="6C8E6FFD" w14:textId="16050854"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在构建一个以课程为单位的学习社区的过程中，我们将细化各项功能的实现，以确保它们具体、可行，并且能够真实地呈现在</w:t>
            </w:r>
            <w:r w:rsidR="00653ADA">
              <w:rPr>
                <w:rFonts w:ascii="宋体" w:hint="eastAsia"/>
                <w:sz w:val="24"/>
                <w:szCs w:val="24"/>
              </w:rPr>
              <w:t>学习</w:t>
            </w:r>
            <w:r w:rsidRPr="007311F1">
              <w:rPr>
                <w:rFonts w:ascii="宋体" w:hint="eastAsia"/>
                <w:sz w:val="24"/>
                <w:szCs w:val="24"/>
              </w:rPr>
              <w:t>者面前。</w:t>
            </w:r>
          </w:p>
          <w:p w14:paraId="2F6B3FE3"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1）社区互动</w:t>
            </w:r>
          </w:p>
          <w:p w14:paraId="407EAE6C"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首先，本项目将开发以课程为中心的讨论板块，这是学习社区的核心。在这个板块中，我们鼓励学生、教师和助教之间的即时交流和深度讨论，学生可以发起和参与</w:t>
            </w:r>
            <w:proofErr w:type="gramStart"/>
            <w:r w:rsidRPr="007311F1">
              <w:rPr>
                <w:rFonts w:ascii="宋体" w:hint="eastAsia"/>
                <w:sz w:val="24"/>
                <w:szCs w:val="24"/>
              </w:rPr>
              <w:t>与</w:t>
            </w:r>
            <w:proofErr w:type="gramEnd"/>
            <w:r w:rsidRPr="007311F1">
              <w:rPr>
                <w:rFonts w:ascii="宋体" w:hint="eastAsia"/>
                <w:sz w:val="24"/>
                <w:szCs w:val="24"/>
              </w:rPr>
              <w:t>课程相关的讨论，从而形成针对特定课程的互动学习群体。讨论将支持多媒体内容，学生可以上传图片、视频和链接，支持</w:t>
            </w:r>
            <w:proofErr w:type="spellStart"/>
            <w:r w:rsidRPr="007311F1">
              <w:rPr>
                <w:rFonts w:ascii="宋体"/>
                <w:sz w:val="24"/>
                <w:szCs w:val="24"/>
              </w:rPr>
              <w:t>MarkDown</w:t>
            </w:r>
            <w:proofErr w:type="spellEnd"/>
            <w:r w:rsidRPr="007311F1">
              <w:rPr>
                <w:rFonts w:ascii="宋体"/>
                <w:sz w:val="24"/>
                <w:szCs w:val="24"/>
              </w:rPr>
              <w:t>、LaTeX语法以及多种编程语言，使讨论更加生动和具体。一个实时问答系统将并行运行，以支持同步和异步的沟通方式，允许学生提出疑问并获得同学或老师的答复。</w:t>
            </w:r>
          </w:p>
          <w:p w14:paraId="56F63F99"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lastRenderedPageBreak/>
              <w:t>（</w:t>
            </w:r>
            <w:r w:rsidRPr="007311F1">
              <w:rPr>
                <w:rFonts w:ascii="宋体"/>
                <w:sz w:val="24"/>
                <w:szCs w:val="24"/>
              </w:rPr>
              <w:t>2）课程管理系统</w:t>
            </w:r>
          </w:p>
          <w:p w14:paraId="3FF2ACAB" w14:textId="03C11C59"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课程管理系统将是教师管理课程内容、作业、评分和反馈的工作站。通过简化的界面设计和直观的操作流程，教师可以轻松管理课程信息、上传教学材料、布置和评阅作业并跟踪学生的提交情况、发布成绩和管理学生名单。系统将提供</w:t>
            </w:r>
            <w:r w:rsidR="00653ADA">
              <w:rPr>
                <w:rFonts w:ascii="宋体" w:hint="eastAsia"/>
                <w:sz w:val="24"/>
                <w:szCs w:val="24"/>
              </w:rPr>
              <w:t>AI加持下的</w:t>
            </w:r>
            <w:r w:rsidRPr="007311F1">
              <w:rPr>
                <w:rFonts w:ascii="宋体" w:hint="eastAsia"/>
                <w:sz w:val="24"/>
                <w:szCs w:val="24"/>
              </w:rPr>
              <w:t>自动化评分工具，使教师</w:t>
            </w:r>
            <w:r w:rsidR="00653ADA">
              <w:rPr>
                <w:rFonts w:ascii="宋体" w:hint="eastAsia"/>
                <w:sz w:val="24"/>
                <w:szCs w:val="24"/>
              </w:rPr>
              <w:t>更省心省力地</w:t>
            </w:r>
            <w:r w:rsidRPr="007311F1">
              <w:rPr>
                <w:rFonts w:ascii="宋体" w:hint="eastAsia"/>
                <w:sz w:val="24"/>
                <w:szCs w:val="24"/>
              </w:rPr>
              <w:t>完成作业批改工作。对学生而言，这一系统将提供一个一站式的学习管理解决方案，使他们能够轻松地发现、注册课程和跟踪自己的学习进度。通过这种方式，我们旨在简化管理流程，提高</w:t>
            </w:r>
            <w:r w:rsidR="00653ADA">
              <w:rPr>
                <w:rFonts w:ascii="宋体" w:hint="eastAsia"/>
                <w:sz w:val="24"/>
                <w:szCs w:val="24"/>
              </w:rPr>
              <w:t>“教”与“学”</w:t>
            </w:r>
            <w:r w:rsidRPr="007311F1">
              <w:rPr>
                <w:rFonts w:ascii="宋体" w:hint="eastAsia"/>
                <w:sz w:val="24"/>
                <w:szCs w:val="24"/>
              </w:rPr>
              <w:t>的效率。</w:t>
            </w:r>
          </w:p>
          <w:p w14:paraId="5BD6FF06"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3）AI助手辅助功能</w:t>
            </w:r>
          </w:p>
          <w:p w14:paraId="62028064"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sz w:val="24"/>
                <w:szCs w:val="24"/>
              </w:rPr>
              <w:t>AI技术的集成是提升学习体验的关键。本项目将开发一个AI助手，利用自然语言处理和机器学习技术，并结合大模型的强大能力，为学生提供24/7的在线答疑服务。同时，这个AI助手还能指导学生如何利用资源库自行查找信息。借助大模型的广泛知识和推理能力，它可以帮助学生快速定位到所需的学习资源，并提供个性化的学习路径建议。此外，本项目的自动作业评分系统将利用AI算法自动评估作业质量并提供反馈，既减轻了教师的负担，也能为学生提供即时的学习反馈。这个系统还会根据学生的反馈进行学习，不断改进自身的准确性和响应速度为学生提供更加</w:t>
            </w:r>
            <w:r w:rsidRPr="007311F1">
              <w:rPr>
                <w:rFonts w:ascii="宋体" w:hint="eastAsia"/>
                <w:sz w:val="24"/>
                <w:szCs w:val="24"/>
              </w:rPr>
              <w:t>精准、及时的学习建议。</w:t>
            </w:r>
          </w:p>
          <w:p w14:paraId="150455CC"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4）内容质量与资源优化</w:t>
            </w:r>
          </w:p>
          <w:p w14:paraId="625C21F0"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为了提高社区的互动质量，本项目将引入评价系统，鼓励用户对高质量内容进行点赞、收藏或赞赏。同时，我们将实施严格的内容审核和质量控制流程，确保所有教学材料都是准确、适当和高质量的。这不仅能激励知识分享，也有助于精简课程中的资源，减少重复和低效的内容，便于同学和老师检索。</w:t>
            </w:r>
          </w:p>
          <w:p w14:paraId="038EE230"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5）资源库和知识共享</w:t>
            </w:r>
          </w:p>
          <w:p w14:paraId="1B87F16E" w14:textId="1D5D6EEF"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资源库将汇集各类教学材料、外部链接和学习工具，成为学习资源的中央</w:t>
            </w:r>
            <w:r w:rsidR="00A44217">
              <w:rPr>
                <w:rFonts w:ascii="宋体" w:hint="eastAsia"/>
                <w:sz w:val="24"/>
                <w:szCs w:val="24"/>
              </w:rPr>
              <w:t>仓储和集散地</w:t>
            </w:r>
            <w:r w:rsidRPr="007311F1">
              <w:rPr>
                <w:rFonts w:ascii="宋体" w:hint="eastAsia"/>
                <w:sz w:val="24"/>
                <w:szCs w:val="24"/>
              </w:rPr>
              <w:t>。这个库将通过精心设计的分类系统和搜索引擎，使用户能够轻松找到所需的资源。同时，我们鼓励用户贡献和分享自己的资源，通过标签和分类系统简化资源的检索过程。这种开放和共享的资源库将成为知识交流和创新的重要基础。资料推荐系统将利用算法，根据学生的学习历史和行为来推荐相关资源，确保每位学生都能接触到有助于其学习进步的材料。</w:t>
            </w:r>
          </w:p>
          <w:p w14:paraId="4945BFF5"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6）动态内容发布和通知系统</w:t>
            </w:r>
          </w:p>
          <w:p w14:paraId="13E20049" w14:textId="691C1564"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为了保持社区的活跃性和信息的时效性，一个动态内容发布系统将为教师提供平台，</w:t>
            </w:r>
            <w:r w:rsidRPr="007311F1">
              <w:rPr>
                <w:rFonts w:ascii="宋体" w:hint="eastAsia"/>
                <w:sz w:val="24"/>
                <w:szCs w:val="24"/>
              </w:rPr>
              <w:lastRenderedPageBreak/>
              <w:t>发布课程更新</w:t>
            </w:r>
            <w:r w:rsidR="00A44217">
              <w:rPr>
                <w:rFonts w:ascii="宋体" w:hint="eastAsia"/>
                <w:sz w:val="24"/>
                <w:szCs w:val="24"/>
              </w:rPr>
              <w:t>和</w:t>
            </w:r>
            <w:r w:rsidRPr="007311F1">
              <w:rPr>
                <w:rFonts w:ascii="宋体" w:hint="eastAsia"/>
                <w:sz w:val="24"/>
                <w:szCs w:val="24"/>
              </w:rPr>
              <w:t>公告。本项目还将实现个性化的通知设置，允许用户根据自己的兴趣和需求定制接收通知的种类和频率。学生可以订阅这些更新，并通过电子邮件或手机推送通知及时收到最新</w:t>
            </w:r>
            <w:r w:rsidR="00A44217">
              <w:rPr>
                <w:rFonts w:ascii="宋体" w:hint="eastAsia"/>
                <w:sz w:val="24"/>
                <w:szCs w:val="24"/>
              </w:rPr>
              <w:t>通知</w:t>
            </w:r>
            <w:r w:rsidRPr="007311F1">
              <w:rPr>
                <w:rFonts w:ascii="宋体" w:hint="eastAsia"/>
                <w:sz w:val="24"/>
                <w:szCs w:val="24"/>
              </w:rPr>
              <w:t>。通过这种方式，我们确保社区成员能够及时获取对他们最重要的信息。</w:t>
            </w:r>
          </w:p>
          <w:p w14:paraId="6031A1AC"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7）个性化学习体验</w:t>
            </w:r>
          </w:p>
          <w:p w14:paraId="6B142351"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个性化学习体验是提高学习效率和满足学生个别需求的关键。我们的平台将通过个性化的仪表</w:t>
            </w:r>
            <w:proofErr w:type="gramStart"/>
            <w:r w:rsidRPr="007311F1">
              <w:rPr>
                <w:rFonts w:ascii="宋体" w:hint="eastAsia"/>
                <w:sz w:val="24"/>
                <w:szCs w:val="24"/>
              </w:rPr>
              <w:t>板展示</w:t>
            </w:r>
            <w:proofErr w:type="gramEnd"/>
            <w:r w:rsidRPr="007311F1">
              <w:rPr>
                <w:rFonts w:ascii="宋体" w:hint="eastAsia"/>
                <w:sz w:val="24"/>
                <w:szCs w:val="24"/>
              </w:rPr>
              <w:t>定制的课程推荐、学习建议和个人学习数据。用户可以根据个人偏好调整平台界面和通知设置，从而创建一个完全符合自己需求的学习环境。此外，系统将记录每位学生的学习轨迹，利用数据分析为他们提供个性化的学习资源和辅导建议，从而打造一个真正属于每个学生的学习旅程。</w:t>
            </w:r>
          </w:p>
          <w:p w14:paraId="7E9BC07A"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8）技术性能与安全性</w:t>
            </w:r>
          </w:p>
          <w:p w14:paraId="3833F172" w14:textId="4B9E0A42"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本项目致力于提供一个高性能、安全的学习环境。本项目将采用前后端分离的架构，以</w:t>
            </w:r>
            <w:r w:rsidRPr="007311F1">
              <w:rPr>
                <w:rFonts w:ascii="宋体"/>
                <w:sz w:val="24"/>
                <w:szCs w:val="24"/>
              </w:rPr>
              <w:t>Vue.js负责前端构建响应式、直观的用户界面，Nest.js进行复杂的业务逻辑处理。为确保流畅的用户体验，我们将运用负载均衡和缓存机制来优化网站的响应速度和交互</w:t>
            </w:r>
            <w:r w:rsidR="00694AA9">
              <w:rPr>
                <w:rFonts w:ascii="宋体" w:hint="eastAsia"/>
                <w:sz w:val="24"/>
                <w:szCs w:val="24"/>
              </w:rPr>
              <w:t>感知</w:t>
            </w:r>
            <w:r w:rsidRPr="007311F1">
              <w:rPr>
                <w:rFonts w:ascii="宋体"/>
                <w:sz w:val="24"/>
                <w:szCs w:val="24"/>
              </w:rPr>
              <w:t>，确保用户能够流畅地进行讨论、提交作业等操作，提高用户的满意度和忠诚度。同时，我们将实施严格的数据保护措施，包括使用全站SSL加密和多层访问权限控制，以保护用户的隐私和数据安全。</w:t>
            </w:r>
          </w:p>
          <w:p w14:paraId="3BC27642"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9）用户反馈与教育提升</w:t>
            </w:r>
          </w:p>
          <w:p w14:paraId="2E3FA5A2" w14:textId="35303013"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了解用户需求和持续优化是项目成功的关键。本项目将建立一个系统化的用户反馈机制，积极收集和分析用户对于平台、课程和资源的</w:t>
            </w:r>
            <w:r w:rsidR="00694AA9">
              <w:rPr>
                <w:rFonts w:ascii="宋体" w:hint="eastAsia"/>
                <w:sz w:val="24"/>
                <w:szCs w:val="24"/>
              </w:rPr>
              <w:t>想法和建议</w:t>
            </w:r>
            <w:r w:rsidRPr="007311F1">
              <w:rPr>
                <w:rFonts w:ascii="宋体" w:hint="eastAsia"/>
                <w:sz w:val="24"/>
                <w:szCs w:val="24"/>
              </w:rPr>
              <w:t>。通过定期评估这些数据，我们将不断调整和优化服务，以更好地满足用户的需求和期望。</w:t>
            </w:r>
            <w:r w:rsidR="00694AA9">
              <w:rPr>
                <w:rFonts w:ascii="宋体" w:hint="eastAsia"/>
                <w:sz w:val="24"/>
                <w:szCs w:val="24"/>
              </w:rPr>
              <w:t>本项目</w:t>
            </w:r>
            <w:r w:rsidRPr="007311F1">
              <w:rPr>
                <w:rFonts w:ascii="宋体" w:hint="eastAsia"/>
                <w:sz w:val="24"/>
                <w:szCs w:val="24"/>
              </w:rPr>
              <w:t>计划在平台成功上线一个月</w:t>
            </w:r>
            <w:r w:rsidR="00694AA9">
              <w:rPr>
                <w:rFonts w:ascii="宋体" w:hint="eastAsia"/>
                <w:sz w:val="24"/>
                <w:szCs w:val="24"/>
              </w:rPr>
              <w:t>后</w:t>
            </w:r>
            <w:r w:rsidRPr="007311F1">
              <w:rPr>
                <w:rFonts w:ascii="宋体" w:hint="eastAsia"/>
                <w:sz w:val="24"/>
                <w:szCs w:val="24"/>
              </w:rPr>
              <w:t>，启动一系列在线调查问卷，内容涵盖界面设计、平台功能到用户体验等方面。除此之外，针对在</w:t>
            </w:r>
            <w:r w:rsidR="00694AA9">
              <w:rPr>
                <w:rFonts w:ascii="宋体" w:hint="eastAsia"/>
                <w:sz w:val="24"/>
                <w:szCs w:val="24"/>
              </w:rPr>
              <w:t>学业上获得</w:t>
            </w:r>
            <w:r w:rsidRPr="007311F1">
              <w:rPr>
                <w:rFonts w:ascii="宋体" w:hint="eastAsia"/>
                <w:sz w:val="24"/>
                <w:szCs w:val="24"/>
              </w:rPr>
              <w:t>显著提升的用户，我们将进行个案研究和深度访谈，以了解平台如何方便他们的学习生活以及促进他们的专业发展。</w:t>
            </w:r>
          </w:p>
          <w:p w14:paraId="76FABF0E" w14:textId="70EB53AA" w:rsidR="0097167D" w:rsidRDefault="007311F1" w:rsidP="0086709E">
            <w:pPr>
              <w:spacing w:line="360" w:lineRule="auto"/>
              <w:ind w:right="113" w:firstLineChars="200" w:firstLine="480"/>
              <w:rPr>
                <w:rFonts w:ascii="宋体"/>
                <w:sz w:val="24"/>
                <w:szCs w:val="24"/>
              </w:rPr>
            </w:pPr>
            <w:r w:rsidRPr="007311F1">
              <w:rPr>
                <w:rFonts w:ascii="宋体" w:hint="eastAsia"/>
                <w:sz w:val="24"/>
                <w:szCs w:val="24"/>
              </w:rPr>
              <w:t>通过这些详细规划的功能实现，我们的学习社区将不仅仅是一个简单的在线学习平台，而是一个充满活力、支持个性化学习和促进深度互动的教育生态系统。我们相信，这个平台将能够激发学生的学习激情，增强教师的教学效果，并推动知识的共享和创新。通过打造这样一个全面、互动和个性化的学习环境，</w:t>
            </w:r>
            <w:r>
              <w:rPr>
                <w:rFonts w:ascii="宋体" w:hint="eastAsia"/>
                <w:sz w:val="24"/>
                <w:szCs w:val="24"/>
              </w:rPr>
              <w:t>本项目</w:t>
            </w:r>
            <w:r w:rsidRPr="007311F1">
              <w:rPr>
                <w:rFonts w:ascii="宋体" w:hint="eastAsia"/>
                <w:sz w:val="24"/>
                <w:szCs w:val="24"/>
              </w:rPr>
              <w:t>期待能够满足当代教育的需求，为学生和教师提供一个超越传统教室限制的学习空间，让每个人都能在这</w:t>
            </w:r>
            <w:r w:rsidR="001C71AF">
              <w:rPr>
                <w:rFonts w:ascii="宋体" w:hint="eastAsia"/>
                <w:sz w:val="24"/>
                <w:szCs w:val="24"/>
              </w:rPr>
              <w:t>片广阔天地里自由生长、全面发展。</w:t>
            </w:r>
          </w:p>
          <w:p w14:paraId="5FC660A6" w14:textId="4ED25B05" w:rsidR="007311F1" w:rsidRDefault="0097167D" w:rsidP="0097167D">
            <w:pPr>
              <w:spacing w:line="360" w:lineRule="auto"/>
              <w:ind w:right="113"/>
              <w:jc w:val="center"/>
              <w:rPr>
                <w:rFonts w:ascii="宋体"/>
                <w:sz w:val="24"/>
                <w:szCs w:val="24"/>
              </w:rPr>
            </w:pPr>
            <w:r>
              <w:rPr>
                <w:noProof/>
              </w:rPr>
              <w:lastRenderedPageBreak/>
              <w:drawing>
                <wp:inline distT="0" distB="0" distL="0" distR="0" wp14:anchorId="4D7E7F7E" wp14:editId="7A257A3C">
                  <wp:extent cx="4859020" cy="4859020"/>
                  <wp:effectExtent l="0" t="0" r="0" b="0"/>
                  <wp:docPr id="5994516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020" cy="4859020"/>
                          </a:xfrm>
                          <a:prstGeom prst="rect">
                            <a:avLst/>
                          </a:prstGeom>
                          <a:noFill/>
                          <a:ln>
                            <a:noFill/>
                          </a:ln>
                        </pic:spPr>
                      </pic:pic>
                    </a:graphicData>
                  </a:graphic>
                </wp:inline>
              </w:drawing>
            </w:r>
          </w:p>
          <w:p w14:paraId="38BCAE2A" w14:textId="4D9A3F20" w:rsidR="0097167D" w:rsidRPr="007311F1" w:rsidRDefault="0097167D" w:rsidP="0097167D">
            <w:pPr>
              <w:spacing w:line="360" w:lineRule="auto"/>
              <w:ind w:right="113"/>
              <w:jc w:val="center"/>
              <w:rPr>
                <w:rFonts w:ascii="宋体"/>
                <w:sz w:val="24"/>
                <w:szCs w:val="24"/>
              </w:rPr>
            </w:pPr>
            <w:r>
              <w:rPr>
                <w:rFonts w:ascii="宋体" w:hint="eastAsia"/>
                <w:sz w:val="24"/>
                <w:szCs w:val="24"/>
              </w:rPr>
              <w:t>图1 研究逻辑流程图</w:t>
            </w:r>
          </w:p>
          <w:p w14:paraId="5876993E" w14:textId="3F8431B3" w:rsidR="007311F1" w:rsidRPr="0086709E" w:rsidRDefault="00717F09" w:rsidP="007311F1">
            <w:pPr>
              <w:spacing w:line="360" w:lineRule="auto"/>
              <w:ind w:right="113"/>
              <w:rPr>
                <w:rFonts w:ascii="宋体"/>
                <w:b/>
                <w:bCs/>
                <w:sz w:val="24"/>
                <w:szCs w:val="24"/>
              </w:rPr>
            </w:pPr>
            <w:r>
              <w:rPr>
                <w:rFonts w:ascii="宋体" w:hint="eastAsia"/>
                <w:b/>
                <w:bCs/>
                <w:sz w:val="24"/>
                <w:szCs w:val="24"/>
              </w:rPr>
              <w:t>4</w:t>
            </w:r>
            <w:r w:rsidR="007311F1" w:rsidRPr="0086709E">
              <w:rPr>
                <w:rFonts w:ascii="宋体"/>
                <w:b/>
                <w:bCs/>
                <w:sz w:val="24"/>
                <w:szCs w:val="24"/>
              </w:rPr>
              <w:t>.3 研究方法</w:t>
            </w:r>
          </w:p>
          <w:p w14:paraId="0C181726" w14:textId="77777777" w:rsidR="0086709E" w:rsidRDefault="007311F1" w:rsidP="0086709E">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1）访谈法：</w:t>
            </w:r>
          </w:p>
          <w:p w14:paraId="58E1D0AA" w14:textId="0C18ED98" w:rsidR="007311F1" w:rsidRPr="007311F1" w:rsidRDefault="007311F1" w:rsidP="0086709E">
            <w:pPr>
              <w:spacing w:line="360" w:lineRule="auto"/>
              <w:ind w:right="113" w:firstLineChars="200" w:firstLine="480"/>
              <w:rPr>
                <w:rFonts w:ascii="宋体"/>
                <w:sz w:val="24"/>
                <w:szCs w:val="24"/>
              </w:rPr>
            </w:pPr>
            <w:r w:rsidRPr="007311F1">
              <w:rPr>
                <w:rFonts w:ascii="宋体"/>
                <w:sz w:val="24"/>
                <w:szCs w:val="24"/>
              </w:rPr>
              <w:t>访谈法是定性研究中常用的一种资料收集方法，是通过访谈的方式来获取对特定现象的丰富描述与探索。在平台设计初期，我们将采用问卷等多种方式采访不同学院不同学科的老师和学生。通过访谈，我们将了解师生对课程平台实际存在的需求，通过对需求的分析抽象出系统的、具体的功能并综合我们的预期</w:t>
            </w:r>
            <w:r w:rsidR="00DB75AC">
              <w:rPr>
                <w:rFonts w:ascii="宋体" w:hint="eastAsia"/>
                <w:sz w:val="24"/>
                <w:szCs w:val="24"/>
              </w:rPr>
              <w:t>场景</w:t>
            </w:r>
            <w:r w:rsidRPr="007311F1">
              <w:rPr>
                <w:rFonts w:ascii="宋体"/>
                <w:sz w:val="24"/>
                <w:szCs w:val="24"/>
              </w:rPr>
              <w:t>归纳出最后的任务。</w:t>
            </w:r>
          </w:p>
          <w:p w14:paraId="1BD1C588" w14:textId="77777777" w:rsidR="0086709E" w:rsidRDefault="007311F1" w:rsidP="0086709E">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2）实验法：</w:t>
            </w:r>
          </w:p>
          <w:p w14:paraId="6A0EEE3C" w14:textId="524D9358" w:rsidR="007311F1" w:rsidRPr="007311F1" w:rsidRDefault="007311F1" w:rsidP="0086709E">
            <w:pPr>
              <w:spacing w:line="360" w:lineRule="auto"/>
              <w:ind w:right="113" w:firstLineChars="200" w:firstLine="480"/>
              <w:rPr>
                <w:rFonts w:ascii="宋体"/>
                <w:sz w:val="24"/>
                <w:szCs w:val="24"/>
              </w:rPr>
            </w:pPr>
            <w:r w:rsidRPr="007311F1">
              <w:rPr>
                <w:rFonts w:ascii="宋体"/>
                <w:sz w:val="24"/>
                <w:szCs w:val="24"/>
              </w:rPr>
              <w:t>我们的课程平台不是一个空想的框架，而是要将我们的设计应用于实践，以网站的形式呈现，最终投入使用。因此，当我们总结归纳出具体功能后，将着手设计和实现具体的功能，此后我们将通过实验了解理论成果的正确性，同时也可以在实验中不断发现和收获新的经验，</w:t>
            </w:r>
            <w:r w:rsidR="00DB75AC">
              <w:rPr>
                <w:rFonts w:ascii="宋体" w:hint="eastAsia"/>
                <w:sz w:val="24"/>
                <w:szCs w:val="24"/>
              </w:rPr>
              <w:t>小步快跑、反馈导向、迅速迭代，</w:t>
            </w:r>
            <w:r w:rsidRPr="007311F1">
              <w:rPr>
                <w:rFonts w:ascii="宋体"/>
                <w:sz w:val="24"/>
                <w:szCs w:val="24"/>
              </w:rPr>
              <w:t>不断改进和完善我们的理论和预期的技术路</w:t>
            </w:r>
            <w:r w:rsidRPr="007311F1">
              <w:rPr>
                <w:rFonts w:ascii="宋体"/>
                <w:sz w:val="24"/>
                <w:szCs w:val="24"/>
              </w:rPr>
              <w:lastRenderedPageBreak/>
              <w:t>线。最终将实验产品应用于实际，达到理论与实践相结合的目的。</w:t>
            </w:r>
          </w:p>
          <w:p w14:paraId="1091BDCD" w14:textId="77777777" w:rsidR="0086709E"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3）跨学科研究法：</w:t>
            </w:r>
          </w:p>
          <w:p w14:paraId="59D663E3" w14:textId="7C276612" w:rsidR="007311F1" w:rsidRPr="007311F1" w:rsidRDefault="007311F1" w:rsidP="0086709E">
            <w:pPr>
              <w:spacing w:line="360" w:lineRule="auto"/>
              <w:ind w:right="113" w:firstLineChars="200" w:firstLine="480"/>
              <w:rPr>
                <w:rFonts w:ascii="宋体"/>
                <w:sz w:val="24"/>
                <w:szCs w:val="24"/>
              </w:rPr>
            </w:pPr>
            <w:r w:rsidRPr="007311F1">
              <w:rPr>
                <w:rFonts w:ascii="宋体"/>
                <w:sz w:val="24"/>
                <w:szCs w:val="24"/>
              </w:rPr>
              <w:t>计算机科学与技术是我们</w:t>
            </w:r>
            <w:r w:rsidR="001C6054">
              <w:rPr>
                <w:rFonts w:ascii="宋体" w:hint="eastAsia"/>
                <w:sz w:val="24"/>
                <w:szCs w:val="24"/>
              </w:rPr>
              <w:t>开发</w:t>
            </w:r>
            <w:r w:rsidRPr="007311F1">
              <w:rPr>
                <w:rFonts w:ascii="宋体"/>
                <w:sz w:val="24"/>
                <w:szCs w:val="24"/>
              </w:rPr>
              <w:t>连接师生的课程平台时所依托的主要学科。同时我们会结合</w:t>
            </w:r>
            <w:r w:rsidR="001C6054">
              <w:rPr>
                <w:rFonts w:ascii="宋体" w:hint="eastAsia"/>
                <w:sz w:val="24"/>
                <w:szCs w:val="24"/>
              </w:rPr>
              <w:t>教育</w:t>
            </w:r>
            <w:r w:rsidRPr="007311F1">
              <w:rPr>
                <w:rFonts w:ascii="宋体"/>
                <w:sz w:val="24"/>
                <w:szCs w:val="24"/>
              </w:rPr>
              <w:t>学、心理学</w:t>
            </w:r>
            <w:r w:rsidR="001C6054">
              <w:rPr>
                <w:rFonts w:ascii="宋体" w:hint="eastAsia"/>
                <w:sz w:val="24"/>
                <w:szCs w:val="24"/>
              </w:rPr>
              <w:t>、新闻学</w:t>
            </w:r>
            <w:r w:rsidRPr="007311F1">
              <w:rPr>
                <w:rFonts w:ascii="宋体"/>
                <w:sz w:val="24"/>
                <w:szCs w:val="24"/>
              </w:rPr>
              <w:t>等，形成连接师生和其以学术为导向的课程平台，并结合设计出界面</w:t>
            </w:r>
            <w:r w:rsidR="001C6054">
              <w:rPr>
                <w:rFonts w:ascii="宋体" w:hint="eastAsia"/>
                <w:sz w:val="24"/>
                <w:szCs w:val="24"/>
              </w:rPr>
              <w:t>友好</w:t>
            </w:r>
            <w:r w:rsidRPr="007311F1">
              <w:rPr>
                <w:rFonts w:ascii="宋体"/>
                <w:sz w:val="24"/>
                <w:szCs w:val="24"/>
              </w:rPr>
              <w:t>、交互优秀的网站。运用多学科的理论、方法和成果从整体上对某一课题进行综合研究的方法。</w:t>
            </w:r>
          </w:p>
          <w:p w14:paraId="0CC93DAE" w14:textId="77777777" w:rsidR="0086709E"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4）经验总结法：</w:t>
            </w:r>
          </w:p>
          <w:p w14:paraId="6C1BB290" w14:textId="6304BC5D" w:rsidR="00E82551" w:rsidRPr="007311F1" w:rsidRDefault="007311F1" w:rsidP="00543C31">
            <w:pPr>
              <w:spacing w:line="360" w:lineRule="auto"/>
              <w:ind w:right="113" w:firstLineChars="200" w:firstLine="480"/>
              <w:rPr>
                <w:rFonts w:ascii="宋体"/>
                <w:sz w:val="24"/>
                <w:szCs w:val="24"/>
              </w:rPr>
            </w:pPr>
            <w:r w:rsidRPr="007311F1">
              <w:rPr>
                <w:rFonts w:ascii="宋体"/>
                <w:sz w:val="24"/>
                <w:szCs w:val="24"/>
              </w:rPr>
              <w:t>经验总结法是通过对实践活动中的具体情况，进行归纳与分析，使之系统化、理论化，上升为经验的一种方法。总结推广先进经验是人类历史上长期运用</w:t>
            </w:r>
            <w:r w:rsidR="001C6054">
              <w:rPr>
                <w:rFonts w:ascii="宋体" w:hint="eastAsia"/>
                <w:sz w:val="24"/>
                <w:szCs w:val="24"/>
              </w:rPr>
              <w:t>、且</w:t>
            </w:r>
            <w:r w:rsidRPr="007311F1">
              <w:rPr>
                <w:rFonts w:ascii="宋体"/>
                <w:sz w:val="24"/>
                <w:szCs w:val="24"/>
              </w:rPr>
              <w:t>较为行之有效的领导方法之一。我们将总结现存其他网站的优缺点，借鉴其开发经验，并分析参考其系统框架与代码，建立自主设计</w:t>
            </w:r>
            <w:r w:rsidR="001C6054">
              <w:rPr>
                <w:rFonts w:ascii="宋体" w:hint="eastAsia"/>
                <w:sz w:val="24"/>
                <w:szCs w:val="24"/>
              </w:rPr>
              <w:t>、研发、运营</w:t>
            </w:r>
            <w:r w:rsidRPr="007311F1">
              <w:rPr>
                <w:rFonts w:ascii="宋体"/>
                <w:sz w:val="24"/>
                <w:szCs w:val="24"/>
              </w:rPr>
              <w:t>的</w:t>
            </w:r>
            <w:r w:rsidR="001C6054">
              <w:rPr>
                <w:rFonts w:ascii="宋体" w:hint="eastAsia"/>
                <w:sz w:val="24"/>
                <w:szCs w:val="24"/>
              </w:rPr>
              <w:t>新型</w:t>
            </w:r>
            <w:r w:rsidRPr="007311F1">
              <w:rPr>
                <w:rFonts w:ascii="宋体"/>
                <w:sz w:val="24"/>
                <w:szCs w:val="24"/>
              </w:rPr>
              <w:t>课程平台。</w:t>
            </w:r>
          </w:p>
          <w:p w14:paraId="1AB93C99" w14:textId="632AFEE7" w:rsidR="00543C31" w:rsidRPr="00543C31" w:rsidRDefault="00717F09" w:rsidP="00543C31">
            <w:pPr>
              <w:spacing w:line="360" w:lineRule="auto"/>
              <w:ind w:right="113"/>
              <w:rPr>
                <w:rFonts w:ascii="宋体"/>
                <w:b/>
                <w:bCs/>
                <w:sz w:val="24"/>
                <w:szCs w:val="24"/>
              </w:rPr>
            </w:pPr>
            <w:r>
              <w:rPr>
                <w:rFonts w:ascii="宋体" w:hint="eastAsia"/>
                <w:b/>
                <w:bCs/>
                <w:sz w:val="24"/>
                <w:szCs w:val="24"/>
              </w:rPr>
              <w:t>4</w:t>
            </w:r>
            <w:r w:rsidR="00543C31" w:rsidRPr="00543C31">
              <w:rPr>
                <w:rFonts w:ascii="宋体"/>
                <w:b/>
                <w:bCs/>
                <w:sz w:val="24"/>
                <w:szCs w:val="24"/>
              </w:rPr>
              <w:t>.4 技术路线</w:t>
            </w:r>
          </w:p>
          <w:p w14:paraId="4F566D95" w14:textId="1F1A420F" w:rsidR="00543C31" w:rsidRPr="00543C31" w:rsidRDefault="00543C31" w:rsidP="00543C31">
            <w:pPr>
              <w:spacing w:line="360" w:lineRule="auto"/>
              <w:ind w:right="113" w:firstLineChars="200" w:firstLine="480"/>
              <w:rPr>
                <w:rFonts w:ascii="宋体"/>
                <w:sz w:val="24"/>
                <w:szCs w:val="24"/>
              </w:rPr>
            </w:pPr>
            <w:r w:rsidRPr="00543C31">
              <w:rPr>
                <w:rFonts w:ascii="宋体" w:hint="eastAsia"/>
                <w:sz w:val="24"/>
                <w:szCs w:val="24"/>
              </w:rPr>
              <w:t>为了确保平台的健壮性、</w:t>
            </w:r>
            <w:r w:rsidR="0092265C">
              <w:rPr>
                <w:rFonts w:ascii="宋体" w:hint="eastAsia"/>
                <w:sz w:val="24"/>
                <w:szCs w:val="24"/>
              </w:rPr>
              <w:t>可</w:t>
            </w:r>
            <w:r w:rsidRPr="00543C31">
              <w:rPr>
                <w:rFonts w:ascii="宋体" w:hint="eastAsia"/>
                <w:sz w:val="24"/>
                <w:szCs w:val="24"/>
              </w:rPr>
              <w:t>扩展性和用户友好性，我们有针对性地挑选了一系列先进而高效的技术</w:t>
            </w:r>
            <w:proofErr w:type="gramStart"/>
            <w:r w:rsidRPr="00543C31">
              <w:rPr>
                <w:rFonts w:ascii="宋体" w:hint="eastAsia"/>
                <w:sz w:val="24"/>
                <w:szCs w:val="24"/>
              </w:rPr>
              <w:t>栈</w:t>
            </w:r>
            <w:proofErr w:type="gramEnd"/>
            <w:r w:rsidRPr="00543C31">
              <w:rPr>
                <w:rFonts w:ascii="宋体" w:hint="eastAsia"/>
                <w:sz w:val="24"/>
                <w:szCs w:val="24"/>
              </w:rPr>
              <w:t>，以满足不同层面的开发需求。</w:t>
            </w:r>
          </w:p>
          <w:p w14:paraId="59B5912C" w14:textId="17DF1517" w:rsidR="0092265C" w:rsidRDefault="00543C31" w:rsidP="0092265C">
            <w:pPr>
              <w:spacing w:line="360" w:lineRule="auto"/>
              <w:ind w:right="113" w:firstLineChars="200" w:firstLine="480"/>
              <w:rPr>
                <w:rFonts w:ascii="宋体"/>
                <w:sz w:val="24"/>
                <w:szCs w:val="24"/>
              </w:rPr>
            </w:pPr>
            <w:r>
              <w:rPr>
                <w:rFonts w:ascii="宋体" w:hint="eastAsia"/>
                <w:sz w:val="24"/>
                <w:szCs w:val="24"/>
              </w:rPr>
              <w:t>（1）</w:t>
            </w:r>
            <w:r w:rsidR="0092265C">
              <w:rPr>
                <w:rFonts w:ascii="宋体"/>
                <w:sz w:val="24"/>
                <w:szCs w:val="24"/>
              </w:rPr>
              <w:t>前端：在前端开发方面，本项目选择了Typescript、Vue.js搭配</w:t>
            </w:r>
            <w:proofErr w:type="spellStart"/>
            <w:r w:rsidR="0092265C">
              <w:rPr>
                <w:rFonts w:ascii="宋体"/>
                <w:sz w:val="24"/>
                <w:szCs w:val="24"/>
              </w:rPr>
              <w:t>Vuetify</w:t>
            </w:r>
            <w:proofErr w:type="spellEnd"/>
            <w:r w:rsidR="0092265C">
              <w:rPr>
                <w:rFonts w:ascii="宋体"/>
                <w:sz w:val="24"/>
                <w:szCs w:val="24"/>
              </w:rPr>
              <w:t>。Typescript，由Microsoft</w:t>
            </w:r>
            <w:r w:rsidR="0092265C">
              <w:rPr>
                <w:rFonts w:ascii="宋体" w:hint="eastAsia"/>
                <w:sz w:val="24"/>
                <w:szCs w:val="24"/>
              </w:rPr>
              <w:t>设计</w:t>
            </w:r>
            <w:r w:rsidR="0092265C">
              <w:rPr>
                <w:rFonts w:ascii="宋体"/>
                <w:sz w:val="24"/>
                <w:szCs w:val="24"/>
              </w:rPr>
              <w:t>开发的</w:t>
            </w:r>
            <w:r w:rsidR="0092265C">
              <w:rPr>
                <w:rFonts w:ascii="宋体" w:hint="eastAsia"/>
                <w:sz w:val="24"/>
                <w:szCs w:val="24"/>
              </w:rPr>
              <w:t>一种</w:t>
            </w:r>
            <w:r w:rsidR="0092265C">
              <w:rPr>
                <w:rFonts w:ascii="宋体"/>
                <w:sz w:val="24"/>
                <w:szCs w:val="24"/>
              </w:rPr>
              <w:t>开源</w:t>
            </w:r>
            <w:r w:rsidR="0092265C">
              <w:rPr>
                <w:rFonts w:ascii="宋体" w:hint="eastAsia"/>
                <w:sz w:val="24"/>
                <w:szCs w:val="24"/>
              </w:rPr>
              <w:t>的编程</w:t>
            </w:r>
            <w:r w:rsidR="0092265C">
              <w:rPr>
                <w:rFonts w:ascii="宋体"/>
                <w:sz w:val="24"/>
                <w:szCs w:val="24"/>
              </w:rPr>
              <w:t>语言，</w:t>
            </w:r>
            <w:r w:rsidR="0092265C">
              <w:rPr>
                <w:rFonts w:ascii="宋体" w:hint="eastAsia"/>
                <w:sz w:val="24"/>
                <w:szCs w:val="24"/>
              </w:rPr>
              <w:t>作为</w:t>
            </w:r>
            <w:r w:rsidR="0092265C">
              <w:rPr>
                <w:rFonts w:ascii="宋体"/>
                <w:sz w:val="24"/>
                <w:szCs w:val="24"/>
              </w:rPr>
              <w:t>JavaScript</w:t>
            </w:r>
            <w:r w:rsidR="0092265C">
              <w:rPr>
                <w:rFonts w:ascii="宋体" w:hint="eastAsia"/>
                <w:sz w:val="24"/>
                <w:szCs w:val="24"/>
              </w:rPr>
              <w:t>的严格</w:t>
            </w:r>
            <w:proofErr w:type="gramStart"/>
            <w:r w:rsidR="0092265C">
              <w:rPr>
                <w:rFonts w:ascii="宋体" w:hint="eastAsia"/>
                <w:sz w:val="24"/>
                <w:szCs w:val="24"/>
              </w:rPr>
              <w:t>语法超</w:t>
            </w:r>
            <w:proofErr w:type="gramEnd"/>
            <w:r w:rsidR="0092265C">
              <w:rPr>
                <w:rFonts w:ascii="宋体" w:hint="eastAsia"/>
                <w:sz w:val="24"/>
                <w:szCs w:val="24"/>
              </w:rPr>
              <w:t>集</w:t>
            </w:r>
            <w:r w:rsidR="0092265C">
              <w:rPr>
                <w:rFonts w:ascii="宋体"/>
                <w:sz w:val="24"/>
                <w:szCs w:val="24"/>
              </w:rPr>
              <w:t>，通过添加静态类型检查提升</w:t>
            </w:r>
            <w:r w:rsidR="0092265C">
              <w:rPr>
                <w:rFonts w:ascii="宋体" w:hint="eastAsia"/>
                <w:sz w:val="24"/>
                <w:szCs w:val="24"/>
              </w:rPr>
              <w:t>了</w:t>
            </w:r>
            <w:r w:rsidR="0092265C">
              <w:rPr>
                <w:rFonts w:ascii="宋体"/>
                <w:sz w:val="24"/>
                <w:szCs w:val="24"/>
              </w:rPr>
              <w:t>大型</w:t>
            </w:r>
            <w:r w:rsidR="0092265C">
              <w:rPr>
                <w:rFonts w:ascii="宋体" w:hint="eastAsia"/>
                <w:sz w:val="24"/>
                <w:szCs w:val="24"/>
              </w:rPr>
              <w:t>应用程序</w:t>
            </w:r>
            <w:r w:rsidR="0092265C">
              <w:rPr>
                <w:rFonts w:ascii="宋体"/>
                <w:sz w:val="24"/>
                <w:szCs w:val="24"/>
              </w:rPr>
              <w:t>的开发和维护效率。它的使用不仅增加了代码的可读性和可维护性，还有助于减少运行时错误。Vue.js，一个用于创建用户界面的开源MVVM前端JavaScript框架</w:t>
            </w:r>
            <w:r w:rsidR="0092265C">
              <w:rPr>
                <w:rFonts w:ascii="宋体" w:hint="eastAsia"/>
                <w:sz w:val="24"/>
                <w:szCs w:val="24"/>
              </w:rPr>
              <w:t>，</w:t>
            </w:r>
            <w:r w:rsidR="0092265C">
              <w:rPr>
                <w:rFonts w:ascii="宋体"/>
                <w:sz w:val="24"/>
                <w:szCs w:val="24"/>
              </w:rPr>
              <w:t>以其轻量级、组件化和响应式设计著称，使得开发复杂单页应用（SPA）变得简单高效</w:t>
            </w:r>
            <w:r w:rsidR="0092265C">
              <w:rPr>
                <w:rFonts w:ascii="宋体" w:hint="eastAsia"/>
                <w:sz w:val="24"/>
                <w:szCs w:val="24"/>
              </w:rPr>
              <w:t>。</w:t>
            </w:r>
            <w:proofErr w:type="spellStart"/>
            <w:r w:rsidR="0092265C">
              <w:rPr>
                <w:rFonts w:ascii="宋体"/>
                <w:sz w:val="24"/>
                <w:szCs w:val="24"/>
              </w:rPr>
              <w:t>Vuetify</w:t>
            </w:r>
            <w:proofErr w:type="spellEnd"/>
            <w:r w:rsidR="0092265C">
              <w:rPr>
                <w:rFonts w:ascii="宋体"/>
                <w:sz w:val="24"/>
                <w:szCs w:val="24"/>
              </w:rPr>
              <w:t>则是一个基于Material Design规范的Vue.js UI库</w:t>
            </w:r>
            <w:r w:rsidR="0092265C">
              <w:rPr>
                <w:rFonts w:ascii="宋体" w:hint="eastAsia"/>
                <w:sz w:val="24"/>
                <w:szCs w:val="24"/>
              </w:rPr>
              <w:t>，提供了一整套丰富的</w:t>
            </w:r>
            <w:r w:rsidR="0092265C">
              <w:rPr>
                <w:rFonts w:ascii="宋体"/>
                <w:sz w:val="24"/>
                <w:szCs w:val="24"/>
              </w:rPr>
              <w:t>UI组件，使开发者能够快速构建出既美观又</w:t>
            </w:r>
            <w:r w:rsidR="0051790B">
              <w:rPr>
                <w:rFonts w:ascii="宋体" w:hint="eastAsia"/>
                <w:sz w:val="24"/>
                <w:szCs w:val="24"/>
              </w:rPr>
              <w:t>用户友好</w:t>
            </w:r>
            <w:r w:rsidR="0092265C">
              <w:rPr>
                <w:rFonts w:ascii="宋体"/>
                <w:sz w:val="24"/>
                <w:szCs w:val="24"/>
              </w:rPr>
              <w:t>的界面。</w:t>
            </w:r>
          </w:p>
          <w:p w14:paraId="275C3BCF" w14:textId="5AE5FA9E" w:rsidR="0092265C" w:rsidRDefault="00543C31" w:rsidP="0092265C">
            <w:pPr>
              <w:spacing w:line="360" w:lineRule="auto"/>
              <w:ind w:right="113" w:firstLineChars="200" w:firstLine="480"/>
              <w:rPr>
                <w:rFonts w:ascii="宋体"/>
                <w:sz w:val="24"/>
                <w:szCs w:val="24"/>
              </w:rPr>
            </w:pPr>
            <w:r>
              <w:rPr>
                <w:rFonts w:ascii="宋体" w:hint="eastAsia"/>
                <w:sz w:val="24"/>
                <w:szCs w:val="24"/>
              </w:rPr>
              <w:t>（2）</w:t>
            </w:r>
            <w:r w:rsidR="0092265C">
              <w:rPr>
                <w:rFonts w:ascii="宋体"/>
                <w:sz w:val="24"/>
                <w:szCs w:val="24"/>
              </w:rPr>
              <w:t>后端：对于后端，本项目选择了Typescript和Nest.js框架，辅以Prisma作为数据访问层。Nest.js是一个基于Node.js的后端框架，它借鉴了Angular的设计哲学，提供了一个出色的架构模式，支持依赖注入，从而使得开发大规模后端应用变得更加模块化</w:t>
            </w:r>
            <w:r w:rsidR="0051790B">
              <w:rPr>
                <w:rFonts w:ascii="宋体" w:hint="eastAsia"/>
                <w:sz w:val="24"/>
                <w:szCs w:val="24"/>
              </w:rPr>
              <w:t>、</w:t>
            </w:r>
            <w:r w:rsidR="0092265C">
              <w:rPr>
                <w:rFonts w:ascii="宋体"/>
                <w:sz w:val="24"/>
                <w:szCs w:val="24"/>
              </w:rPr>
              <w:t>易于</w:t>
            </w:r>
            <w:r w:rsidR="0051790B">
              <w:rPr>
                <w:rFonts w:ascii="宋体" w:hint="eastAsia"/>
                <w:sz w:val="24"/>
                <w:szCs w:val="24"/>
              </w:rPr>
              <w:t>后期</w:t>
            </w:r>
            <w:r w:rsidR="0092265C">
              <w:rPr>
                <w:rFonts w:ascii="宋体"/>
                <w:sz w:val="24"/>
                <w:szCs w:val="24"/>
              </w:rPr>
              <w:t>维护。Prisma作为一个现代的开源数据库工具，</w:t>
            </w:r>
            <w:r w:rsidR="0092265C">
              <w:rPr>
                <w:rFonts w:ascii="宋体" w:hint="eastAsia"/>
                <w:sz w:val="24"/>
                <w:szCs w:val="24"/>
              </w:rPr>
              <w:t>通过</w:t>
            </w:r>
            <w:r w:rsidR="0092265C">
              <w:rPr>
                <w:rFonts w:ascii="宋体"/>
                <w:sz w:val="24"/>
                <w:szCs w:val="24"/>
              </w:rPr>
              <w:t>提供简洁的数据建模语言，支持代码</w:t>
            </w:r>
            <w:r w:rsidR="0092265C">
              <w:rPr>
                <w:rFonts w:ascii="宋体" w:hint="eastAsia"/>
                <w:sz w:val="24"/>
                <w:szCs w:val="24"/>
              </w:rPr>
              <w:t>先行</w:t>
            </w:r>
            <w:r w:rsidR="0092265C">
              <w:rPr>
                <w:rFonts w:ascii="宋体"/>
                <w:sz w:val="24"/>
                <w:szCs w:val="24"/>
              </w:rPr>
              <w:t>（</w:t>
            </w:r>
            <w:r w:rsidR="0092265C">
              <w:rPr>
                <w:rFonts w:ascii="宋体" w:hint="eastAsia"/>
                <w:sz w:val="24"/>
                <w:szCs w:val="24"/>
              </w:rPr>
              <w:t>Code-First</w:t>
            </w:r>
            <w:r w:rsidR="0092265C">
              <w:rPr>
                <w:rFonts w:ascii="宋体"/>
                <w:sz w:val="24"/>
                <w:szCs w:val="24"/>
              </w:rPr>
              <w:t>）的数据库访问策略，生成安全且易于使用的数据库访问</w:t>
            </w:r>
            <w:r w:rsidR="0051790B">
              <w:rPr>
                <w:rFonts w:ascii="宋体" w:hint="eastAsia"/>
                <w:sz w:val="24"/>
                <w:szCs w:val="24"/>
              </w:rPr>
              <w:t>接口</w:t>
            </w:r>
            <w:r w:rsidR="0092265C">
              <w:rPr>
                <w:rFonts w:ascii="宋体"/>
                <w:sz w:val="24"/>
                <w:szCs w:val="24"/>
              </w:rPr>
              <w:t>，极大地提高了数据操作的效率和安全性。</w:t>
            </w:r>
          </w:p>
          <w:p w14:paraId="16844651" w14:textId="604DED41" w:rsidR="00543C31" w:rsidRPr="00543C31" w:rsidRDefault="00543C31" w:rsidP="00543C31">
            <w:pPr>
              <w:spacing w:line="360" w:lineRule="auto"/>
              <w:ind w:right="113" w:firstLineChars="200" w:firstLine="480"/>
              <w:rPr>
                <w:rFonts w:ascii="宋体"/>
                <w:sz w:val="24"/>
                <w:szCs w:val="24"/>
              </w:rPr>
            </w:pPr>
            <w:r>
              <w:rPr>
                <w:rFonts w:ascii="宋体" w:hint="eastAsia"/>
                <w:sz w:val="24"/>
                <w:szCs w:val="24"/>
              </w:rPr>
              <w:t>（3）</w:t>
            </w:r>
            <w:r w:rsidRPr="00543C31">
              <w:rPr>
                <w:rFonts w:ascii="宋体"/>
                <w:sz w:val="24"/>
                <w:szCs w:val="24"/>
              </w:rPr>
              <w:t>数据库：在数据库方面，本项目选择了PostgreSQL作为后端数据库系统。PostgreSQL是一个领先的开源对象关系型数据库系统，它因其卓越的稳定性、强大性能和</w:t>
            </w:r>
            <w:r w:rsidRPr="00543C31">
              <w:rPr>
                <w:rFonts w:ascii="宋体"/>
                <w:sz w:val="24"/>
                <w:szCs w:val="24"/>
              </w:rPr>
              <w:lastRenderedPageBreak/>
              <w:t>极高的灵活性而受到广泛认可。这个数据库系统不仅支持事务性操作，确保数据一致性，还具有高效的索引机制和复杂查询能力，使得数据检索和分析变得迅速而精确。更重要的是，PostgreSQL支持高级数据类型和全文搜索等先进功能，为开发复杂且功能丰富的应用提供了可能。其出色的扩展性和安全特性也使其成为处理大规模数据集，构建高性能应用的理想选择，完全满足我们</w:t>
            </w:r>
            <w:r w:rsidRPr="00543C31">
              <w:rPr>
                <w:rFonts w:ascii="宋体" w:hint="eastAsia"/>
                <w:sz w:val="24"/>
                <w:szCs w:val="24"/>
              </w:rPr>
              <w:t>对于强大数据处理和管理需求的期待。。</w:t>
            </w:r>
          </w:p>
          <w:p w14:paraId="6B8A4486" w14:textId="4D47729E" w:rsidR="00543C31" w:rsidRPr="00543C31" w:rsidRDefault="00543C31" w:rsidP="00543C31">
            <w:pPr>
              <w:spacing w:line="360" w:lineRule="auto"/>
              <w:ind w:right="113" w:firstLineChars="200" w:firstLine="480"/>
              <w:rPr>
                <w:rFonts w:ascii="宋体"/>
                <w:sz w:val="24"/>
                <w:szCs w:val="24"/>
              </w:rPr>
            </w:pPr>
            <w:r>
              <w:rPr>
                <w:rFonts w:ascii="宋体" w:hint="eastAsia"/>
                <w:sz w:val="24"/>
                <w:szCs w:val="24"/>
              </w:rPr>
              <w:t>（4）</w:t>
            </w:r>
            <w:r w:rsidRPr="00543C31">
              <w:rPr>
                <w:rFonts w:ascii="宋体"/>
                <w:sz w:val="24"/>
                <w:szCs w:val="24"/>
              </w:rPr>
              <w:t>AI技术</w:t>
            </w:r>
            <w:proofErr w:type="gramStart"/>
            <w:r w:rsidRPr="00543C31">
              <w:rPr>
                <w:rFonts w:ascii="宋体"/>
                <w:sz w:val="24"/>
                <w:szCs w:val="24"/>
              </w:rPr>
              <w:t>栈</w:t>
            </w:r>
            <w:proofErr w:type="gramEnd"/>
            <w:r w:rsidRPr="00543C31">
              <w:rPr>
                <w:rFonts w:ascii="宋体"/>
                <w:sz w:val="24"/>
                <w:szCs w:val="24"/>
              </w:rPr>
              <w:t>：在AI方面，本项目计划使用</w:t>
            </w:r>
            <w:proofErr w:type="spellStart"/>
            <w:r w:rsidRPr="00543C31">
              <w:rPr>
                <w:rFonts w:ascii="宋体"/>
                <w:sz w:val="24"/>
                <w:szCs w:val="24"/>
              </w:rPr>
              <w:t>PyTorch</w:t>
            </w:r>
            <w:proofErr w:type="spellEnd"/>
            <w:r w:rsidRPr="00543C31">
              <w:rPr>
                <w:rFonts w:ascii="宋体"/>
                <w:sz w:val="24"/>
                <w:szCs w:val="24"/>
              </w:rPr>
              <w:t>这个强大的机器学习库</w:t>
            </w:r>
            <w:r w:rsidR="0092265C">
              <w:rPr>
                <w:rFonts w:ascii="宋体" w:hint="eastAsia"/>
                <w:sz w:val="24"/>
                <w:szCs w:val="24"/>
              </w:rPr>
              <w:t>。</w:t>
            </w:r>
            <w:proofErr w:type="spellStart"/>
            <w:r w:rsidR="0092265C">
              <w:rPr>
                <w:rFonts w:ascii="宋体" w:hint="eastAsia"/>
                <w:sz w:val="24"/>
                <w:szCs w:val="24"/>
              </w:rPr>
              <w:t>PyTorch</w:t>
            </w:r>
            <w:proofErr w:type="spellEnd"/>
            <w:r w:rsidRPr="00543C31">
              <w:rPr>
                <w:rFonts w:ascii="宋体"/>
                <w:sz w:val="24"/>
                <w:szCs w:val="24"/>
              </w:rPr>
              <w:t>提供了广泛的API和</w:t>
            </w:r>
            <w:proofErr w:type="gramStart"/>
            <w:r w:rsidRPr="00543C31">
              <w:rPr>
                <w:rFonts w:ascii="宋体"/>
                <w:sz w:val="24"/>
                <w:szCs w:val="24"/>
              </w:rPr>
              <w:t>预训练</w:t>
            </w:r>
            <w:proofErr w:type="gramEnd"/>
            <w:r w:rsidRPr="00543C31">
              <w:rPr>
                <w:rFonts w:ascii="宋体"/>
                <w:sz w:val="24"/>
                <w:szCs w:val="24"/>
              </w:rPr>
              <w:t>模型，特别适用于NLP任务。通过这个工具，我们可以构建和训练模型，使AI助手能够理解自然语言，并从中提取意图和相关信息。同时，利用BERT（Bidirectional Encoder Representations from Transformers）或GPT（Generative Pre-trained Transformer）等</w:t>
            </w:r>
            <w:proofErr w:type="gramStart"/>
            <w:r w:rsidRPr="00543C31">
              <w:rPr>
                <w:rFonts w:ascii="宋体"/>
                <w:sz w:val="24"/>
                <w:szCs w:val="24"/>
              </w:rPr>
              <w:t>预训练</w:t>
            </w:r>
            <w:proofErr w:type="gramEnd"/>
            <w:r w:rsidRPr="00543C31">
              <w:rPr>
                <w:rFonts w:ascii="宋体"/>
                <w:sz w:val="24"/>
                <w:szCs w:val="24"/>
              </w:rPr>
              <w:t>模型来提高AI助手的理解能力和回答质量。这些模型已经在大量文本数</w:t>
            </w:r>
            <w:r w:rsidRPr="00543C31">
              <w:rPr>
                <w:rFonts w:ascii="宋体" w:hint="eastAsia"/>
                <w:sz w:val="24"/>
                <w:szCs w:val="24"/>
              </w:rPr>
              <w:t>据上进行了训练，能够有效地理解语言的上下文。此外，为了提供准确的回答，我们将构建一个专门的知识图谱，其中包含与课程内容相关的事实、概念和关系。这个知识图谱将作为</w:t>
            </w:r>
            <w:r w:rsidRPr="00543C31">
              <w:rPr>
                <w:rFonts w:ascii="宋体"/>
                <w:sz w:val="24"/>
                <w:szCs w:val="24"/>
              </w:rPr>
              <w:t>AI助手回答问题的知识基础。同时应用Fine-tuning技术，使得</w:t>
            </w:r>
            <w:proofErr w:type="gramStart"/>
            <w:r w:rsidRPr="00543C31">
              <w:rPr>
                <w:rFonts w:ascii="宋体"/>
                <w:sz w:val="24"/>
                <w:szCs w:val="24"/>
              </w:rPr>
              <w:t>预训练</w:t>
            </w:r>
            <w:proofErr w:type="gramEnd"/>
            <w:r w:rsidRPr="00543C31">
              <w:rPr>
                <w:rFonts w:ascii="宋体"/>
                <w:sz w:val="24"/>
                <w:szCs w:val="24"/>
              </w:rPr>
              <w:t>模型能够通过微小的调整，针对特定的课程场景进行精确优化。</w:t>
            </w:r>
          </w:p>
          <w:p w14:paraId="3273C43D" w14:textId="080D5138" w:rsidR="00543C31" w:rsidRPr="00543C31" w:rsidRDefault="00543C31" w:rsidP="00543C31">
            <w:pPr>
              <w:spacing w:line="360" w:lineRule="auto"/>
              <w:ind w:right="113" w:firstLineChars="200" w:firstLine="480"/>
              <w:rPr>
                <w:rFonts w:ascii="宋体"/>
                <w:sz w:val="24"/>
                <w:szCs w:val="24"/>
              </w:rPr>
            </w:pPr>
            <w:r>
              <w:rPr>
                <w:rFonts w:ascii="宋体" w:hint="eastAsia"/>
                <w:sz w:val="24"/>
                <w:szCs w:val="24"/>
              </w:rPr>
              <w:t>（5）</w:t>
            </w:r>
            <w:r w:rsidRPr="00543C31">
              <w:rPr>
                <w:rFonts w:ascii="宋体"/>
                <w:sz w:val="24"/>
                <w:szCs w:val="24"/>
              </w:rPr>
              <w:t>安全性措施：在安全性方面，</w:t>
            </w:r>
            <w:r w:rsidR="0092265C">
              <w:rPr>
                <w:rFonts w:ascii="宋体"/>
                <w:sz w:val="24"/>
                <w:szCs w:val="24"/>
              </w:rPr>
              <w:t>本项目将引入业界标准的OAuth 2.0协议，</w:t>
            </w:r>
            <w:r w:rsidRPr="00543C31">
              <w:rPr>
                <w:rFonts w:ascii="宋体"/>
                <w:sz w:val="24"/>
                <w:szCs w:val="24"/>
              </w:rPr>
              <w:t>提供一种安全高效的用户认证及授权机制，并通过高级加密方法安全存储用户登录信息，有效防止未授权访问者获取敏感信息。此外，我们承诺进行定期的安全审计和漏洞扫描，主动识别和修复可能的安全威胁和弱点，以持续增强平台的安全性。最后，我们将实行严格的数据备份策略并建立完善的数据恢复机制，确保在遭遇任何形式的安全</w:t>
            </w:r>
            <w:r w:rsidRPr="00543C31">
              <w:rPr>
                <w:rFonts w:ascii="宋体" w:hint="eastAsia"/>
                <w:sz w:val="24"/>
                <w:szCs w:val="24"/>
              </w:rPr>
              <w:t>事件时，系统能迅速且有效地恢复至正常状态。通过这些精心设计的安全措施，我们致力于为用户提供一个安全、可靠的在线学习环境。</w:t>
            </w:r>
          </w:p>
          <w:p w14:paraId="039F5AF9" w14:textId="0768D642" w:rsidR="00543C31" w:rsidRDefault="00543C31" w:rsidP="00543C31">
            <w:pPr>
              <w:spacing w:line="360" w:lineRule="auto"/>
              <w:ind w:right="113" w:firstLineChars="200" w:firstLine="480"/>
              <w:rPr>
                <w:rFonts w:ascii="宋体"/>
                <w:sz w:val="24"/>
                <w:szCs w:val="24"/>
              </w:rPr>
            </w:pPr>
            <w:r w:rsidRPr="00543C31">
              <w:rPr>
                <w:rFonts w:ascii="宋体" w:hint="eastAsia"/>
                <w:sz w:val="24"/>
                <w:szCs w:val="24"/>
              </w:rPr>
              <w:t>整体而言，这样的技术选型旨在打造一个不仅在技术前沿，而且具备长期持续发展能力，能够应对未来技术变革和市场需求变化的平台。通过采用这些先进的技术和工具，本项目能够为用户提供高性能、安全且易于使用的应用，同时为团队的开发工作提供高效率和可维护性的保障。</w:t>
            </w:r>
          </w:p>
          <w:p w14:paraId="4F50E0D4" w14:textId="77777777" w:rsidR="0051790B" w:rsidRDefault="0092265C" w:rsidP="0051790B">
            <w:pPr>
              <w:spacing w:line="360" w:lineRule="auto"/>
              <w:ind w:right="113" w:firstLineChars="700" w:firstLine="1470"/>
              <w:rPr>
                <w:rFonts w:ascii="宋体"/>
                <w:sz w:val="24"/>
                <w:szCs w:val="24"/>
              </w:rPr>
            </w:pPr>
            <w:ins w:id="4" w:author="尚子钰" w:date="2024-03-24T11:08:00Z">
              <w:r>
                <w:rPr>
                  <w:noProof/>
                </w:rPr>
                <w:lastRenderedPageBreak/>
                <w:drawing>
                  <wp:inline distT="0" distB="0" distL="114300" distR="114300" wp14:anchorId="116B79B7" wp14:editId="1D7F5A2E">
                    <wp:extent cx="4389120" cy="515984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0"/>
                            <a:srcRect b="1477"/>
                            <a:stretch/>
                          </pic:blipFill>
                          <pic:spPr bwMode="auto">
                            <a:xfrm>
                              <a:off x="0" y="0"/>
                              <a:ext cx="4398223" cy="5170543"/>
                            </a:xfrm>
                            <a:prstGeom prst="rect">
                              <a:avLst/>
                            </a:prstGeom>
                            <a:noFill/>
                            <a:ln>
                              <a:noFill/>
                            </a:ln>
                            <a:extLst>
                              <a:ext uri="{53640926-AAD7-44D8-BBD7-CCE9431645EC}">
                                <a14:shadowObscured xmlns:a14="http://schemas.microsoft.com/office/drawing/2010/main"/>
                              </a:ext>
                            </a:extLst>
                          </pic:spPr>
                        </pic:pic>
                      </a:graphicData>
                    </a:graphic>
                  </wp:inline>
                </w:drawing>
              </w:r>
            </w:ins>
          </w:p>
          <w:p w14:paraId="3BE94947" w14:textId="5091E133" w:rsidR="0051790B" w:rsidRPr="0051790B" w:rsidRDefault="0051790B" w:rsidP="0051790B">
            <w:pPr>
              <w:spacing w:line="360" w:lineRule="auto"/>
              <w:ind w:right="113"/>
              <w:jc w:val="center"/>
              <w:rPr>
                <w:rFonts w:ascii="宋体"/>
                <w:szCs w:val="21"/>
              </w:rPr>
            </w:pPr>
            <w:r w:rsidRPr="0051790B">
              <w:rPr>
                <w:rFonts w:ascii="宋体" w:hint="eastAsia"/>
                <w:szCs w:val="21"/>
              </w:rPr>
              <w:t>图</w:t>
            </w:r>
            <w:r w:rsidR="00953AF7">
              <w:rPr>
                <w:rFonts w:ascii="宋体" w:hint="eastAsia"/>
                <w:szCs w:val="21"/>
              </w:rPr>
              <w:t>2</w:t>
            </w:r>
            <w:r w:rsidRPr="0051790B">
              <w:rPr>
                <w:rFonts w:ascii="宋体" w:hint="eastAsia"/>
                <w:szCs w:val="21"/>
              </w:rPr>
              <w:t xml:space="preserve"> 技术路线</w:t>
            </w:r>
          </w:p>
          <w:p w14:paraId="1371B556" w14:textId="273C2067" w:rsidR="00543C31" w:rsidRPr="00543C31" w:rsidRDefault="00717F09" w:rsidP="00543C31">
            <w:pPr>
              <w:spacing w:line="360" w:lineRule="auto"/>
              <w:ind w:right="113"/>
              <w:rPr>
                <w:rFonts w:ascii="宋体"/>
                <w:b/>
                <w:bCs/>
                <w:sz w:val="24"/>
                <w:szCs w:val="24"/>
              </w:rPr>
            </w:pPr>
            <w:r>
              <w:rPr>
                <w:rFonts w:ascii="宋体" w:hint="eastAsia"/>
                <w:b/>
                <w:bCs/>
                <w:sz w:val="24"/>
                <w:szCs w:val="24"/>
              </w:rPr>
              <w:t>4</w:t>
            </w:r>
            <w:r w:rsidR="00543C31" w:rsidRPr="00543C31">
              <w:rPr>
                <w:rFonts w:ascii="宋体"/>
                <w:b/>
                <w:bCs/>
                <w:sz w:val="24"/>
                <w:szCs w:val="24"/>
              </w:rPr>
              <w:t>.5 可行性分析</w:t>
            </w:r>
          </w:p>
          <w:p w14:paraId="2139044B" w14:textId="77777777" w:rsidR="0092265C" w:rsidRDefault="0092265C" w:rsidP="0092265C">
            <w:pPr>
              <w:spacing w:line="360" w:lineRule="auto"/>
              <w:ind w:right="113" w:firstLineChars="200" w:firstLine="480"/>
              <w:rPr>
                <w:rFonts w:ascii="宋体"/>
                <w:sz w:val="24"/>
                <w:szCs w:val="24"/>
              </w:rPr>
            </w:pPr>
            <w:r>
              <w:rPr>
                <w:rFonts w:ascii="宋体" w:hint="eastAsia"/>
                <w:sz w:val="24"/>
                <w:szCs w:val="24"/>
              </w:rPr>
              <w:t>经过前期深入研究和论证，本项目团队已充分识别并整合了我们的核心优势资源，包括但不限于：深厚的学科背景、卓越的知识储备、丰富的导师资源、坚实的技术基础、广泛的项目实践经验和默契的团队协作能力。同时，我们也深刻认识到，对于一个统一的课程网站，市场上存在广泛且迫切的需求。</w:t>
            </w:r>
          </w:p>
          <w:p w14:paraId="236671B0" w14:textId="77777777" w:rsidR="0092265C" w:rsidRDefault="0092265C" w:rsidP="0092265C">
            <w:pPr>
              <w:spacing w:line="360" w:lineRule="auto"/>
              <w:ind w:right="113" w:firstLineChars="200" w:firstLine="480"/>
              <w:rPr>
                <w:rFonts w:ascii="宋体"/>
                <w:sz w:val="24"/>
                <w:szCs w:val="24"/>
              </w:rPr>
            </w:pPr>
            <w:r>
              <w:rPr>
                <w:rFonts w:ascii="宋体" w:hint="eastAsia"/>
                <w:sz w:val="24"/>
                <w:szCs w:val="24"/>
              </w:rPr>
              <w:t>基于上述优势和市场需求，我们对本项目的可行性进行了系统的分析，主要从以下四个方面进行了详细论证：</w:t>
            </w:r>
          </w:p>
          <w:p w14:paraId="038B8968" w14:textId="77777777" w:rsidR="00543C31" w:rsidRPr="00543C31" w:rsidRDefault="00543C31" w:rsidP="00543C31">
            <w:pPr>
              <w:spacing w:line="360" w:lineRule="auto"/>
              <w:ind w:right="113"/>
              <w:rPr>
                <w:rFonts w:ascii="宋体"/>
                <w:sz w:val="24"/>
                <w:szCs w:val="24"/>
              </w:rPr>
            </w:pPr>
            <w:r w:rsidRPr="00543C31">
              <w:rPr>
                <w:rFonts w:ascii="宋体" w:hint="eastAsia"/>
                <w:sz w:val="24"/>
                <w:szCs w:val="24"/>
              </w:rPr>
              <w:t>（</w:t>
            </w:r>
            <w:r w:rsidRPr="00543C31">
              <w:rPr>
                <w:rFonts w:ascii="宋体"/>
                <w:sz w:val="24"/>
                <w:szCs w:val="24"/>
              </w:rPr>
              <w:t>1）系统可实现性</w:t>
            </w:r>
          </w:p>
          <w:p w14:paraId="1B22FFA6" w14:textId="77777777" w:rsidR="00543C31" w:rsidRPr="00543C31" w:rsidRDefault="00543C31" w:rsidP="00543C31">
            <w:pPr>
              <w:spacing w:line="360" w:lineRule="auto"/>
              <w:ind w:right="113" w:firstLineChars="200" w:firstLine="480"/>
              <w:rPr>
                <w:rFonts w:ascii="宋体"/>
                <w:sz w:val="24"/>
                <w:szCs w:val="24"/>
              </w:rPr>
            </w:pPr>
            <w:r w:rsidRPr="00543C31">
              <w:rPr>
                <w:rFonts w:ascii="宋体" w:hint="eastAsia"/>
                <w:sz w:val="24"/>
                <w:szCs w:val="24"/>
              </w:rPr>
              <w:t>考虑到当今技术的成熟度和</w:t>
            </w:r>
            <w:proofErr w:type="gramStart"/>
            <w:r w:rsidRPr="00543C31">
              <w:rPr>
                <w:rFonts w:ascii="宋体" w:hint="eastAsia"/>
                <w:sz w:val="24"/>
                <w:szCs w:val="24"/>
              </w:rPr>
              <w:t>可</w:t>
            </w:r>
            <w:proofErr w:type="gramEnd"/>
            <w:r w:rsidRPr="00543C31">
              <w:rPr>
                <w:rFonts w:ascii="宋体" w:hint="eastAsia"/>
                <w:sz w:val="24"/>
                <w:szCs w:val="24"/>
              </w:rPr>
              <w:t>访问性，以及我们对目标用户需求的深刻理解，我们有信心设计和实现一个既实用又具吸引力的在线学习平台。此外，随着</w:t>
            </w:r>
            <w:proofErr w:type="gramStart"/>
            <w:r w:rsidRPr="00543C31">
              <w:rPr>
                <w:rFonts w:ascii="宋体" w:hint="eastAsia"/>
                <w:sz w:val="24"/>
                <w:szCs w:val="24"/>
              </w:rPr>
              <w:t>云计算</w:t>
            </w:r>
            <w:proofErr w:type="gramEnd"/>
            <w:r w:rsidRPr="00543C31">
              <w:rPr>
                <w:rFonts w:ascii="宋体" w:hint="eastAsia"/>
                <w:sz w:val="24"/>
                <w:szCs w:val="24"/>
              </w:rPr>
              <w:t>和开源技术的</w:t>
            </w:r>
            <w:r w:rsidRPr="00543C31">
              <w:rPr>
                <w:rFonts w:ascii="宋体" w:hint="eastAsia"/>
                <w:sz w:val="24"/>
                <w:szCs w:val="24"/>
              </w:rPr>
              <w:lastRenderedPageBreak/>
              <w:t>发展，我们能够以相对较低的成本高效地开发和部署该系统。我们计划采用敏捷开发方法，以用户为中心设计功能，确保系统能够满足教师和学生的实际需求。</w:t>
            </w:r>
          </w:p>
          <w:p w14:paraId="28B644DE" w14:textId="77777777" w:rsidR="00543C31" w:rsidRPr="00543C31" w:rsidRDefault="00543C31" w:rsidP="00543C31">
            <w:pPr>
              <w:spacing w:line="360" w:lineRule="auto"/>
              <w:ind w:right="113"/>
              <w:rPr>
                <w:rFonts w:ascii="宋体"/>
                <w:sz w:val="24"/>
                <w:szCs w:val="24"/>
              </w:rPr>
            </w:pPr>
            <w:r w:rsidRPr="00543C31">
              <w:rPr>
                <w:rFonts w:ascii="宋体" w:hint="eastAsia"/>
                <w:sz w:val="24"/>
                <w:szCs w:val="24"/>
              </w:rPr>
              <w:t>（</w:t>
            </w:r>
            <w:r w:rsidRPr="00543C31">
              <w:rPr>
                <w:rFonts w:ascii="宋体"/>
                <w:sz w:val="24"/>
                <w:szCs w:val="24"/>
              </w:rPr>
              <w:t>2）团队技术可行性</w:t>
            </w:r>
          </w:p>
          <w:p w14:paraId="737CD003" w14:textId="6FE6AA92" w:rsidR="00543C31" w:rsidRPr="00543C31" w:rsidRDefault="00543C31" w:rsidP="00543C31">
            <w:pPr>
              <w:spacing w:line="360" w:lineRule="auto"/>
              <w:ind w:right="113" w:firstLineChars="200" w:firstLine="480"/>
              <w:rPr>
                <w:rFonts w:ascii="宋体"/>
                <w:sz w:val="24"/>
                <w:szCs w:val="24"/>
              </w:rPr>
            </w:pPr>
            <w:r w:rsidRPr="00543C31">
              <w:rPr>
                <w:rFonts w:ascii="宋体" w:hint="eastAsia"/>
                <w:sz w:val="24"/>
                <w:szCs w:val="24"/>
              </w:rPr>
              <w:t>本项目团队成员均来自信息学院，包括三位来自计算机拔尖人才</w:t>
            </w:r>
            <w:r w:rsidR="0092265C">
              <w:rPr>
                <w:rFonts w:ascii="宋体" w:hint="eastAsia"/>
                <w:sz w:val="24"/>
                <w:szCs w:val="24"/>
              </w:rPr>
              <w:t>实验</w:t>
            </w:r>
            <w:r w:rsidRPr="00543C31">
              <w:rPr>
                <w:rFonts w:ascii="宋体" w:hint="eastAsia"/>
                <w:sz w:val="24"/>
                <w:szCs w:val="24"/>
              </w:rPr>
              <w:t>班的同学。每位团队成员不仅拥有扎实的学科专业知识，而且在技术应用和开发方面各有专长，形成了强大的技术</w:t>
            </w:r>
            <w:r w:rsidR="0092265C">
              <w:rPr>
                <w:rFonts w:ascii="宋体" w:hint="eastAsia"/>
                <w:sz w:val="24"/>
                <w:szCs w:val="24"/>
              </w:rPr>
              <w:t>支持</w:t>
            </w:r>
            <w:r w:rsidRPr="00543C31">
              <w:rPr>
                <w:rFonts w:ascii="宋体" w:hint="eastAsia"/>
                <w:sz w:val="24"/>
                <w:szCs w:val="24"/>
              </w:rPr>
              <w:t>团队，可以充分发挥学科优势，实现本次项目的研究与开发。团队成员具备小型项目开发、建模比赛等实战经验，拥有较强的学习能力和团队协作能力；一些成员曾参与</w:t>
            </w:r>
            <w:r w:rsidRPr="00543C31">
              <w:rPr>
                <w:rFonts w:ascii="宋体"/>
                <w:sz w:val="24"/>
                <w:szCs w:val="24"/>
              </w:rPr>
              <w:t>ACM竞赛，展现出了出色的编程技术；另一些成员具备网站开发与维护的经验，熟悉</w:t>
            </w:r>
            <w:r w:rsidR="0092265C">
              <w:rPr>
                <w:rFonts w:ascii="宋体" w:hint="eastAsia"/>
                <w:sz w:val="24"/>
                <w:szCs w:val="24"/>
              </w:rPr>
              <w:t>C++</w:t>
            </w:r>
            <w:r w:rsidRPr="00543C31">
              <w:rPr>
                <w:rFonts w:ascii="宋体"/>
                <w:sz w:val="24"/>
                <w:szCs w:val="24"/>
              </w:rPr>
              <w:t>、C</w:t>
            </w:r>
            <w:r w:rsidR="0092265C">
              <w:rPr>
                <w:rFonts w:ascii="宋体" w:hint="eastAsia"/>
                <w:sz w:val="24"/>
                <w:szCs w:val="24"/>
              </w:rPr>
              <w:t>#</w:t>
            </w:r>
            <w:r w:rsidRPr="00543C31">
              <w:rPr>
                <w:rFonts w:ascii="宋体"/>
                <w:sz w:val="24"/>
                <w:szCs w:val="24"/>
              </w:rPr>
              <w:t>、</w:t>
            </w:r>
            <w:r w:rsidR="0092265C" w:rsidRPr="0092265C">
              <w:rPr>
                <w:rFonts w:ascii="宋体"/>
                <w:sz w:val="24"/>
                <w:szCs w:val="24"/>
              </w:rPr>
              <w:t>Kotlin</w:t>
            </w:r>
            <w:r w:rsidRPr="00543C31">
              <w:rPr>
                <w:rFonts w:ascii="宋体"/>
                <w:sz w:val="24"/>
                <w:szCs w:val="24"/>
              </w:rPr>
              <w:t>、SQL等</w:t>
            </w:r>
            <w:r w:rsidR="0092265C">
              <w:rPr>
                <w:rFonts w:ascii="宋体" w:hint="eastAsia"/>
                <w:sz w:val="24"/>
                <w:szCs w:val="24"/>
              </w:rPr>
              <w:t>高级编程</w:t>
            </w:r>
            <w:r w:rsidRPr="00543C31">
              <w:rPr>
                <w:rFonts w:ascii="宋体"/>
                <w:sz w:val="24"/>
                <w:szCs w:val="24"/>
              </w:rPr>
              <w:t>语言，实战经验丰富。无论是从学科素养、核心技术还是项目经验等角度来衡量，本团队均</w:t>
            </w:r>
            <w:r w:rsidRPr="00543C31">
              <w:rPr>
                <w:rFonts w:ascii="宋体" w:hint="eastAsia"/>
                <w:sz w:val="24"/>
                <w:szCs w:val="24"/>
              </w:rPr>
              <w:t>具备出色完成本项目的能力。</w:t>
            </w:r>
          </w:p>
          <w:p w14:paraId="1644FB5A" w14:textId="77777777" w:rsidR="00543C31" w:rsidRPr="00543C31" w:rsidRDefault="00543C31" w:rsidP="00543C31">
            <w:pPr>
              <w:spacing w:line="360" w:lineRule="auto"/>
              <w:ind w:right="113"/>
              <w:rPr>
                <w:rFonts w:ascii="宋体"/>
                <w:sz w:val="24"/>
                <w:szCs w:val="24"/>
              </w:rPr>
            </w:pPr>
            <w:r w:rsidRPr="00543C31">
              <w:rPr>
                <w:rFonts w:ascii="宋体" w:hint="eastAsia"/>
                <w:sz w:val="24"/>
                <w:szCs w:val="24"/>
              </w:rPr>
              <w:t>（</w:t>
            </w:r>
            <w:r w:rsidRPr="00543C31">
              <w:rPr>
                <w:rFonts w:ascii="宋体"/>
                <w:sz w:val="24"/>
                <w:szCs w:val="24"/>
              </w:rPr>
              <w:t>3）管理开发可行性</w:t>
            </w:r>
          </w:p>
          <w:p w14:paraId="6F6B73B3" w14:textId="48C15CF5" w:rsidR="00543C31" w:rsidRPr="00543C31" w:rsidRDefault="00543C31" w:rsidP="00543C31">
            <w:pPr>
              <w:spacing w:line="360" w:lineRule="auto"/>
              <w:ind w:right="113" w:firstLineChars="200" w:firstLine="480"/>
              <w:rPr>
                <w:rFonts w:ascii="宋体"/>
                <w:sz w:val="24"/>
                <w:szCs w:val="24"/>
              </w:rPr>
            </w:pPr>
            <w:r w:rsidRPr="00543C31">
              <w:rPr>
                <w:rFonts w:ascii="宋体" w:hint="eastAsia"/>
                <w:sz w:val="24"/>
                <w:szCs w:val="24"/>
              </w:rPr>
              <w:t>团队成员不仅在技术领域有所建树，而且在学校活动和社会实践中积累了丰富的经验。本团队的成员都曾参与丰富的学校活动，其中一些同学曾担任班团支书、“千人百村”调研领队，计算机协会部长等职务，普遍具备丰富的学生工作与社会实践经历；此外，团队成员具有良好的沟通、分工和协作能力，形成了一个团结、协力、友爱的团体，可以发挥出最大的合力，保证开发工作有条不紊地进行。</w:t>
            </w:r>
            <w:r w:rsidR="0092265C">
              <w:rPr>
                <w:rFonts w:ascii="宋体" w:hint="eastAsia"/>
                <w:sz w:val="24"/>
                <w:szCs w:val="24"/>
              </w:rPr>
              <w:t>因此</w:t>
            </w:r>
            <w:r w:rsidRPr="00543C31">
              <w:rPr>
                <w:rFonts w:ascii="宋体" w:hint="eastAsia"/>
                <w:sz w:val="24"/>
                <w:szCs w:val="24"/>
              </w:rPr>
              <w:t>，本团队具备管理开发这一项目的可行性。</w:t>
            </w:r>
          </w:p>
          <w:p w14:paraId="0842893A" w14:textId="77777777" w:rsidR="00543C31" w:rsidRPr="00543C31" w:rsidRDefault="00543C31" w:rsidP="00543C31">
            <w:pPr>
              <w:spacing w:line="360" w:lineRule="auto"/>
              <w:ind w:right="113"/>
              <w:rPr>
                <w:rFonts w:ascii="宋体"/>
                <w:sz w:val="24"/>
                <w:szCs w:val="24"/>
              </w:rPr>
            </w:pPr>
            <w:r w:rsidRPr="00543C31">
              <w:rPr>
                <w:rFonts w:ascii="宋体" w:hint="eastAsia"/>
                <w:sz w:val="24"/>
                <w:szCs w:val="24"/>
              </w:rPr>
              <w:t>（</w:t>
            </w:r>
            <w:r w:rsidRPr="00543C31">
              <w:rPr>
                <w:rFonts w:ascii="宋体"/>
                <w:sz w:val="24"/>
                <w:szCs w:val="24"/>
              </w:rPr>
              <w:t>4）项目资源充分性</w:t>
            </w:r>
          </w:p>
          <w:p w14:paraId="2B4CCF7E" w14:textId="77777777" w:rsidR="0092265C" w:rsidRDefault="0092265C" w:rsidP="0092265C">
            <w:pPr>
              <w:spacing w:line="360" w:lineRule="auto"/>
              <w:ind w:right="113" w:firstLineChars="200" w:firstLine="480"/>
              <w:rPr>
                <w:rFonts w:ascii="宋体"/>
                <w:sz w:val="24"/>
                <w:szCs w:val="24"/>
              </w:rPr>
            </w:pPr>
            <w:r>
              <w:rPr>
                <w:rFonts w:ascii="宋体" w:hint="eastAsia"/>
                <w:sz w:val="24"/>
                <w:szCs w:val="24"/>
              </w:rPr>
              <w:t>基于团队的专业背景、技术实力和良好的合作关系，以及对项目所需资源的综合评估，我们相信拥有足够的条件和实力来完成本项目的研究与开发工作。我们还可以依托于学校提供的平台资源，包括软硬件设施、学术指导和资金支持等，进一步推进项目的顺利实施。综上所述，通过系统的可实现性、团队的技术能力、管理的有效性以及充足的项目资源，本项目展现出了极高的可行性。我们团队有充足的信心和较高的能力，不仅可以完成本项目的开发和部署，而且能够确保其成为满足用户需求、推动教育创新的重要工具。</w:t>
            </w:r>
          </w:p>
          <w:bookmarkEnd w:id="3"/>
          <w:p w14:paraId="391C335C" w14:textId="77777777" w:rsidR="00E82551" w:rsidRPr="0092265C" w:rsidRDefault="00E82551" w:rsidP="00E82551">
            <w:pPr>
              <w:spacing w:line="360" w:lineRule="auto"/>
              <w:ind w:right="113"/>
              <w:rPr>
                <w:rFonts w:ascii="宋体"/>
                <w:sz w:val="24"/>
                <w:szCs w:val="24"/>
              </w:rPr>
            </w:pPr>
          </w:p>
          <w:p w14:paraId="09EB1715" w14:textId="77777777" w:rsidR="00E82551" w:rsidRPr="00086DEB" w:rsidRDefault="00E82551" w:rsidP="00E82551">
            <w:pPr>
              <w:spacing w:line="360" w:lineRule="auto"/>
              <w:ind w:right="113"/>
              <w:rPr>
                <w:rFonts w:ascii="宋体"/>
                <w:sz w:val="24"/>
                <w:szCs w:val="24"/>
              </w:rPr>
            </w:pPr>
          </w:p>
          <w:p w14:paraId="1AE13F1F" w14:textId="77777777" w:rsidR="00E82551" w:rsidRPr="00086DEB" w:rsidRDefault="00E82551" w:rsidP="00E82551">
            <w:pPr>
              <w:spacing w:line="360" w:lineRule="auto"/>
              <w:ind w:right="113"/>
              <w:rPr>
                <w:rFonts w:ascii="宋体"/>
                <w:sz w:val="24"/>
                <w:szCs w:val="24"/>
              </w:rPr>
            </w:pPr>
          </w:p>
          <w:p w14:paraId="4E3F4E78" w14:textId="77777777" w:rsidR="00E82551" w:rsidRPr="00086DEB" w:rsidRDefault="00E82551" w:rsidP="00E82551">
            <w:pPr>
              <w:spacing w:line="360" w:lineRule="auto"/>
              <w:ind w:right="113"/>
              <w:rPr>
                <w:rFonts w:ascii="宋体"/>
                <w:sz w:val="24"/>
                <w:szCs w:val="24"/>
              </w:rPr>
            </w:pPr>
          </w:p>
          <w:p w14:paraId="12308E3C" w14:textId="77777777" w:rsidR="00BE416B" w:rsidRPr="00086DEB" w:rsidRDefault="00BE416B" w:rsidP="001B6C05">
            <w:pPr>
              <w:spacing w:line="360" w:lineRule="auto"/>
              <w:ind w:right="113"/>
              <w:rPr>
                <w:rFonts w:ascii="宋体"/>
                <w:sz w:val="24"/>
                <w:szCs w:val="24"/>
              </w:rPr>
            </w:pPr>
          </w:p>
        </w:tc>
      </w:tr>
      <w:tr w:rsidR="00E82551" w14:paraId="76C45ACE" w14:textId="77777777" w:rsidTr="006D20A7">
        <w:trPr>
          <w:trHeight w:val="437"/>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D7668" w14:textId="77777777" w:rsidR="00E82551" w:rsidRDefault="00E82551" w:rsidP="00E82551">
            <w:pPr>
              <w:spacing w:line="360" w:lineRule="auto"/>
              <w:ind w:right="113"/>
              <w:jc w:val="center"/>
              <w:rPr>
                <w:rFonts w:ascii="宋体"/>
                <w:b/>
                <w:sz w:val="24"/>
              </w:rPr>
            </w:pPr>
            <w:r>
              <w:rPr>
                <w:rFonts w:ascii="宋体" w:hint="eastAsia"/>
                <w:b/>
                <w:sz w:val="24"/>
              </w:rPr>
              <w:lastRenderedPageBreak/>
              <w:t>五、项目的特色与创新之处</w:t>
            </w:r>
          </w:p>
        </w:tc>
      </w:tr>
      <w:tr w:rsidR="00E82551" w14:paraId="32AA42AE" w14:textId="77777777" w:rsidTr="00C62EAA">
        <w:trPr>
          <w:trHeight w:val="13265"/>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C87AC" w14:textId="77777777" w:rsidR="00E82551" w:rsidRDefault="00566382" w:rsidP="00E82551">
            <w:pPr>
              <w:spacing w:line="360" w:lineRule="auto"/>
              <w:ind w:right="113"/>
              <w:rPr>
                <w:rFonts w:ascii="宋体"/>
                <w:sz w:val="24"/>
              </w:rPr>
            </w:pPr>
            <w:r>
              <w:rPr>
                <w:rFonts w:ascii="宋体" w:hint="eastAsia"/>
                <w:sz w:val="24"/>
              </w:rPr>
              <w:t>（</w:t>
            </w:r>
            <w:r w:rsidR="00653458" w:rsidRPr="00653458">
              <w:rPr>
                <w:rFonts w:ascii="宋体" w:hint="eastAsia"/>
                <w:sz w:val="24"/>
              </w:rPr>
              <w:t>限</w:t>
            </w:r>
            <w:r w:rsidR="00653458" w:rsidRPr="00653458">
              <w:rPr>
                <w:rFonts w:ascii="宋体"/>
                <w:sz w:val="24"/>
              </w:rPr>
              <w:t>1000字</w:t>
            </w:r>
            <w:r w:rsidR="00E01FB6" w:rsidRPr="00653458">
              <w:rPr>
                <w:rFonts w:ascii="宋体"/>
                <w:sz w:val="24"/>
              </w:rPr>
              <w:t>，含标点符号</w:t>
            </w:r>
            <w:r>
              <w:rPr>
                <w:rFonts w:ascii="宋体" w:hint="eastAsia"/>
                <w:sz w:val="24"/>
              </w:rPr>
              <w:t>）</w:t>
            </w:r>
          </w:p>
          <w:p w14:paraId="29573FD6" w14:textId="77777777" w:rsidR="006F75C6" w:rsidRPr="006F75C6" w:rsidRDefault="006F75C6" w:rsidP="006F75C6">
            <w:pPr>
              <w:spacing w:line="360" w:lineRule="auto"/>
              <w:ind w:right="113"/>
              <w:rPr>
                <w:rFonts w:ascii="宋体"/>
                <w:b/>
                <w:bCs/>
                <w:sz w:val="24"/>
              </w:rPr>
            </w:pPr>
            <w:bookmarkStart w:id="5" w:name="OLE_LINK5"/>
            <w:r w:rsidRPr="006F75C6">
              <w:rPr>
                <w:rFonts w:ascii="宋体"/>
                <w:b/>
                <w:bCs/>
                <w:sz w:val="24"/>
              </w:rPr>
              <w:t>5.1 可持续性发展</w:t>
            </w:r>
          </w:p>
          <w:p w14:paraId="7E2CEBBE" w14:textId="6F79661E" w:rsidR="0092265C" w:rsidRDefault="0092265C" w:rsidP="00EF7D81">
            <w:pPr>
              <w:spacing w:line="360" w:lineRule="auto"/>
              <w:ind w:right="113" w:firstLineChars="200" w:firstLine="480"/>
              <w:rPr>
                <w:rFonts w:ascii="宋体"/>
                <w:sz w:val="24"/>
              </w:rPr>
            </w:pPr>
            <w:r>
              <w:rPr>
                <w:rFonts w:ascii="宋体" w:hint="eastAsia"/>
                <w:sz w:val="24"/>
              </w:rPr>
              <w:t>我们充分认识到，保障平台长期、稳定、可持续运营是一项需要周密策划并充满考验的任务。</w:t>
            </w:r>
            <w:r w:rsidR="00EF7D81" w:rsidRPr="00EF7D81">
              <w:rPr>
                <w:rFonts w:ascii="宋体" w:hint="eastAsia"/>
                <w:sz w:val="24"/>
              </w:rPr>
              <w:t>因此</w:t>
            </w:r>
            <w:r>
              <w:rPr>
                <w:rFonts w:ascii="宋体" w:hint="eastAsia"/>
                <w:sz w:val="24"/>
              </w:rPr>
              <w:t>，我们计划实施一系列与之相应的策略和解决办法：利用成本效益高的开源工具来降低开发和运营成本、采用敏捷开发模型并结合</w:t>
            </w:r>
            <w:r>
              <w:rPr>
                <w:rFonts w:ascii="宋体"/>
                <w:sz w:val="24"/>
              </w:rPr>
              <w:t>DevOps文化以高效和灵活地推进项目，积极建立与教育界和企业界的合作伙伴关系、以及设计激励机制来鼓励社区的积极参与。这些策略的组合不仅旨在降低成本，确保平台的稳定和持续发展，同时也致力于构建一个强健的信息化生态系统，预期将支持应用长达十年甚至更长时间。通过这样的长期战略规划，我们希望打造出一个能够适应教育及技术演变</w:t>
            </w:r>
            <w:r>
              <w:rPr>
                <w:rFonts w:ascii="宋体" w:hint="eastAsia"/>
                <w:sz w:val="24"/>
              </w:rPr>
              <w:t>的平台，并为持续的社区发展及知识管理奠定坚实的基础。</w:t>
            </w:r>
          </w:p>
          <w:p w14:paraId="0007791B" w14:textId="77777777" w:rsidR="006F75C6" w:rsidRPr="006F75C6" w:rsidRDefault="006F75C6" w:rsidP="006F75C6">
            <w:pPr>
              <w:spacing w:line="360" w:lineRule="auto"/>
              <w:ind w:right="113"/>
              <w:rPr>
                <w:rFonts w:ascii="宋体"/>
                <w:b/>
                <w:bCs/>
                <w:sz w:val="24"/>
              </w:rPr>
            </w:pPr>
            <w:r w:rsidRPr="006F75C6">
              <w:rPr>
                <w:rFonts w:ascii="宋体"/>
                <w:b/>
                <w:bCs/>
                <w:sz w:val="24"/>
              </w:rPr>
              <w:t>5.2 知识管理</w:t>
            </w:r>
          </w:p>
          <w:p w14:paraId="120EC651" w14:textId="77777777" w:rsidR="00EF7D81" w:rsidRDefault="00EF7D81" w:rsidP="00EF7D81">
            <w:pPr>
              <w:spacing w:line="360" w:lineRule="auto"/>
              <w:ind w:right="113" w:firstLineChars="200" w:firstLine="480"/>
              <w:rPr>
                <w:rFonts w:ascii="宋体"/>
                <w:sz w:val="24"/>
              </w:rPr>
            </w:pPr>
            <w:r>
              <w:rPr>
                <w:rFonts w:ascii="宋体" w:hint="eastAsia"/>
                <w:sz w:val="24"/>
              </w:rPr>
              <w:t>知识管理作为本项目长期战略规划的重要组成部分，将充分运用先进的自然语言处理技术（NLP），以优化信息检索和内容推荐流程，并通过个性化服务进一步提升信息的可获得性，从而显著提高用户体验。此外，本项目致力于推动教育的公平性和可达性，确保无论学生身处何地，均能享受到优质的教育资源和支持。在此过程中，我们将有效管理庞大的知识资料库，确保用户能够迅速、准确地获取所需的有价值信息。通过运用这些前沿技术，我们旨在提升平台的实用性和吸引力，充分展现我们对提供优质教育资源和促进知识共享的不懈承诺。</w:t>
            </w:r>
          </w:p>
          <w:p w14:paraId="3D302C67" w14:textId="77777777" w:rsidR="006F75C6" w:rsidRPr="006F75C6" w:rsidRDefault="006F75C6" w:rsidP="006F75C6">
            <w:pPr>
              <w:spacing w:line="360" w:lineRule="auto"/>
              <w:ind w:right="113"/>
              <w:rPr>
                <w:rFonts w:ascii="宋体"/>
                <w:b/>
                <w:bCs/>
                <w:sz w:val="24"/>
              </w:rPr>
            </w:pPr>
            <w:r w:rsidRPr="006F75C6">
              <w:rPr>
                <w:rFonts w:ascii="宋体"/>
                <w:b/>
                <w:bCs/>
                <w:sz w:val="24"/>
              </w:rPr>
              <w:t>5.3 文化传播</w:t>
            </w:r>
          </w:p>
          <w:p w14:paraId="7C243212" w14:textId="77777777" w:rsidR="006F75C6" w:rsidRPr="006F75C6" w:rsidRDefault="006F75C6" w:rsidP="006F75C6">
            <w:pPr>
              <w:spacing w:line="360" w:lineRule="auto"/>
              <w:ind w:right="113" w:firstLineChars="200" w:firstLine="480"/>
              <w:rPr>
                <w:rFonts w:ascii="宋体"/>
                <w:sz w:val="24"/>
              </w:rPr>
            </w:pPr>
            <w:r w:rsidRPr="006F75C6">
              <w:rPr>
                <w:rFonts w:ascii="宋体" w:hint="eastAsia"/>
                <w:sz w:val="24"/>
              </w:rPr>
              <w:t>平台不单纯是一个技术项目，它同时承担着传播学校文化和学术精神的使命。我们计划通过该平台定期组织在线讲座和互动活动，邀请学界和业界的专家学者参与，以促进学术交流和知识传播。此外，我们还将创设特定板块，分享学校的历史、传统、最新研究成果及教育理念，这不仅能增强平台的影响力，同时也有助于传承和弘扬学校的教育文化和学术气息。</w:t>
            </w:r>
          </w:p>
          <w:p w14:paraId="13A1E7C2" w14:textId="77777777" w:rsidR="006F75C6" w:rsidRPr="006F75C6" w:rsidRDefault="006F75C6" w:rsidP="006F75C6">
            <w:pPr>
              <w:spacing w:line="360" w:lineRule="auto"/>
              <w:ind w:right="113"/>
              <w:rPr>
                <w:rFonts w:ascii="宋体"/>
                <w:b/>
                <w:bCs/>
                <w:sz w:val="24"/>
              </w:rPr>
            </w:pPr>
            <w:r w:rsidRPr="006F75C6">
              <w:rPr>
                <w:rFonts w:ascii="宋体"/>
                <w:b/>
                <w:bCs/>
                <w:sz w:val="24"/>
              </w:rPr>
              <w:t>5.4 开源承诺</w:t>
            </w:r>
          </w:p>
          <w:p w14:paraId="584DAE9E" w14:textId="4544C3D6" w:rsidR="00E82551" w:rsidRDefault="006F75C6" w:rsidP="006F75C6">
            <w:pPr>
              <w:spacing w:line="360" w:lineRule="auto"/>
              <w:ind w:right="113" w:firstLineChars="200" w:firstLine="480"/>
              <w:rPr>
                <w:rFonts w:ascii="宋体"/>
                <w:sz w:val="24"/>
              </w:rPr>
            </w:pPr>
            <w:r w:rsidRPr="006F75C6">
              <w:rPr>
                <w:rFonts w:ascii="宋体" w:hint="eastAsia"/>
                <w:sz w:val="24"/>
              </w:rPr>
              <w:t>我们深知，开放源代码对于促进技术创新和提升学校声誉具有不可估量的价值。在全球范围内，自由软件运动正逐渐获得广泛的认同和尊重；在我国，高校在开源教育方面的努力日益显著，清华大学、北京航空航天大学、浙江大学、上海交通大学等许多高校通过</w:t>
            </w:r>
            <w:r w:rsidRPr="006F75C6">
              <w:rPr>
                <w:rFonts w:ascii="宋体" w:hint="eastAsia"/>
                <w:sz w:val="24"/>
              </w:rPr>
              <w:lastRenderedPageBreak/>
              <w:t>开设特色课程、建立联盟、与企业合作等方式，积极推进开源教育的发展。通过开源代码和文档，我们期望鼓励外部开发者和技术爱好者加入我们的行列，共同参与和改进这个项目。这不仅能拓宽项目的影响范围，还能展示人民大学在教育技术和知识分享领域的先导地位。通过这种方式，我们希望能够进一步提升学校的美誉度和影响力，树立起一个在提供全面、多元、先进教育解决方案方面的领军形象。</w:t>
            </w:r>
          </w:p>
          <w:bookmarkEnd w:id="5"/>
          <w:p w14:paraId="3730DB22" w14:textId="77777777" w:rsidR="00E82551" w:rsidRDefault="00E82551" w:rsidP="00E82551">
            <w:pPr>
              <w:spacing w:line="360" w:lineRule="auto"/>
              <w:ind w:right="113"/>
              <w:rPr>
                <w:rFonts w:ascii="宋体"/>
                <w:sz w:val="24"/>
              </w:rPr>
            </w:pPr>
          </w:p>
          <w:p w14:paraId="68538B3B" w14:textId="77777777" w:rsidR="00E82551" w:rsidRDefault="00E82551" w:rsidP="00E82551">
            <w:pPr>
              <w:spacing w:line="360" w:lineRule="auto"/>
              <w:ind w:right="113"/>
              <w:rPr>
                <w:rFonts w:ascii="宋体"/>
                <w:sz w:val="24"/>
              </w:rPr>
            </w:pPr>
          </w:p>
          <w:p w14:paraId="68113524" w14:textId="77777777" w:rsidR="00E82551" w:rsidRDefault="00E82551" w:rsidP="00E82551">
            <w:pPr>
              <w:spacing w:line="360" w:lineRule="auto"/>
              <w:ind w:right="113"/>
              <w:rPr>
                <w:rFonts w:ascii="宋体"/>
                <w:sz w:val="24"/>
              </w:rPr>
            </w:pPr>
          </w:p>
          <w:p w14:paraId="773096B1" w14:textId="77777777" w:rsidR="00E82551" w:rsidRDefault="00E82551" w:rsidP="00E82551">
            <w:pPr>
              <w:spacing w:line="360" w:lineRule="auto"/>
              <w:ind w:right="113"/>
              <w:rPr>
                <w:rFonts w:ascii="宋体"/>
                <w:sz w:val="24"/>
              </w:rPr>
            </w:pPr>
          </w:p>
          <w:p w14:paraId="1E1204BB" w14:textId="77777777" w:rsidR="00E82551" w:rsidRDefault="00E82551" w:rsidP="00E82551">
            <w:pPr>
              <w:spacing w:line="360" w:lineRule="auto"/>
              <w:ind w:right="113"/>
              <w:rPr>
                <w:rFonts w:ascii="宋体"/>
                <w:sz w:val="24"/>
              </w:rPr>
            </w:pPr>
          </w:p>
          <w:p w14:paraId="344C3A4C" w14:textId="77777777" w:rsidR="00E82551" w:rsidRDefault="00E82551" w:rsidP="00E82551">
            <w:pPr>
              <w:spacing w:line="360" w:lineRule="auto"/>
              <w:ind w:right="113"/>
              <w:rPr>
                <w:rFonts w:ascii="宋体"/>
                <w:sz w:val="24"/>
              </w:rPr>
            </w:pPr>
          </w:p>
          <w:p w14:paraId="6B655092" w14:textId="77777777" w:rsidR="00E82551" w:rsidRDefault="00E82551" w:rsidP="00E82551">
            <w:pPr>
              <w:spacing w:line="360" w:lineRule="auto"/>
              <w:ind w:right="113"/>
              <w:rPr>
                <w:rFonts w:ascii="宋体"/>
                <w:sz w:val="24"/>
              </w:rPr>
            </w:pPr>
          </w:p>
          <w:p w14:paraId="28D0DE83" w14:textId="77777777" w:rsidR="00E82551" w:rsidRDefault="00E82551" w:rsidP="00E82551">
            <w:pPr>
              <w:spacing w:line="360" w:lineRule="auto"/>
              <w:ind w:right="113"/>
              <w:rPr>
                <w:rFonts w:ascii="宋体"/>
                <w:sz w:val="24"/>
              </w:rPr>
            </w:pPr>
          </w:p>
          <w:p w14:paraId="6FF50999" w14:textId="77777777" w:rsidR="00E82551" w:rsidRDefault="00E82551" w:rsidP="00E82551">
            <w:pPr>
              <w:spacing w:line="360" w:lineRule="auto"/>
              <w:ind w:right="113"/>
              <w:rPr>
                <w:rFonts w:ascii="宋体"/>
                <w:sz w:val="24"/>
              </w:rPr>
            </w:pPr>
          </w:p>
          <w:p w14:paraId="267E33C3" w14:textId="77777777" w:rsidR="00E82551" w:rsidRDefault="00E82551" w:rsidP="00E82551">
            <w:pPr>
              <w:spacing w:line="360" w:lineRule="auto"/>
              <w:ind w:right="113"/>
              <w:rPr>
                <w:rFonts w:ascii="宋体"/>
                <w:sz w:val="24"/>
              </w:rPr>
            </w:pPr>
          </w:p>
          <w:p w14:paraId="52947902" w14:textId="77777777" w:rsidR="00E82551" w:rsidRDefault="00E82551" w:rsidP="00E82551">
            <w:pPr>
              <w:spacing w:line="360" w:lineRule="auto"/>
              <w:ind w:right="113"/>
              <w:rPr>
                <w:rFonts w:ascii="宋体"/>
                <w:sz w:val="24"/>
              </w:rPr>
            </w:pPr>
          </w:p>
          <w:p w14:paraId="24F33245" w14:textId="77777777" w:rsidR="00E82551" w:rsidRDefault="00E82551" w:rsidP="00E82551">
            <w:pPr>
              <w:spacing w:line="360" w:lineRule="auto"/>
              <w:ind w:right="113"/>
              <w:rPr>
                <w:rFonts w:ascii="宋体"/>
                <w:sz w:val="24"/>
              </w:rPr>
            </w:pPr>
          </w:p>
          <w:p w14:paraId="20DC542A" w14:textId="77777777" w:rsidR="00E82551" w:rsidRDefault="00E82551" w:rsidP="00E82551">
            <w:pPr>
              <w:spacing w:line="360" w:lineRule="auto"/>
              <w:ind w:right="113"/>
              <w:rPr>
                <w:rFonts w:ascii="宋体"/>
                <w:sz w:val="24"/>
              </w:rPr>
            </w:pPr>
          </w:p>
          <w:p w14:paraId="3F959398" w14:textId="77777777" w:rsidR="00E82551" w:rsidRDefault="00E82551" w:rsidP="00E82551">
            <w:pPr>
              <w:spacing w:line="360" w:lineRule="auto"/>
              <w:ind w:right="113"/>
              <w:rPr>
                <w:rFonts w:ascii="宋体"/>
                <w:sz w:val="24"/>
              </w:rPr>
            </w:pPr>
          </w:p>
          <w:p w14:paraId="684BFADE" w14:textId="77777777" w:rsidR="00E82551" w:rsidRDefault="00E82551" w:rsidP="00E82551">
            <w:pPr>
              <w:spacing w:line="360" w:lineRule="auto"/>
              <w:ind w:right="113"/>
              <w:rPr>
                <w:rFonts w:ascii="宋体"/>
                <w:sz w:val="24"/>
              </w:rPr>
            </w:pPr>
          </w:p>
          <w:p w14:paraId="45E40FE2" w14:textId="77777777" w:rsidR="00E82551" w:rsidRDefault="00E82551" w:rsidP="00E82551">
            <w:pPr>
              <w:spacing w:line="360" w:lineRule="auto"/>
              <w:ind w:right="113"/>
              <w:rPr>
                <w:rFonts w:ascii="宋体"/>
                <w:sz w:val="24"/>
              </w:rPr>
            </w:pPr>
          </w:p>
          <w:p w14:paraId="594226E5" w14:textId="77777777" w:rsidR="00E82551" w:rsidRDefault="00E82551" w:rsidP="00E82551">
            <w:pPr>
              <w:spacing w:line="360" w:lineRule="auto"/>
              <w:ind w:right="113"/>
              <w:rPr>
                <w:rFonts w:ascii="宋体"/>
                <w:sz w:val="24"/>
              </w:rPr>
            </w:pPr>
          </w:p>
          <w:p w14:paraId="59DAF834" w14:textId="77777777" w:rsidR="00E82551" w:rsidRDefault="00E82551" w:rsidP="00E82551">
            <w:pPr>
              <w:spacing w:line="360" w:lineRule="auto"/>
              <w:ind w:right="113"/>
              <w:rPr>
                <w:rFonts w:ascii="宋体"/>
                <w:sz w:val="24"/>
              </w:rPr>
            </w:pPr>
          </w:p>
          <w:p w14:paraId="4070DB00" w14:textId="77777777" w:rsidR="00E82551" w:rsidRDefault="00E82551" w:rsidP="00E82551">
            <w:pPr>
              <w:spacing w:line="360" w:lineRule="auto"/>
              <w:ind w:right="113"/>
              <w:rPr>
                <w:rFonts w:ascii="宋体"/>
                <w:sz w:val="24"/>
              </w:rPr>
            </w:pPr>
          </w:p>
          <w:p w14:paraId="448E6F5C" w14:textId="77777777" w:rsidR="00E82551" w:rsidRDefault="00E82551" w:rsidP="00E82551">
            <w:pPr>
              <w:spacing w:line="360" w:lineRule="auto"/>
              <w:ind w:right="113"/>
              <w:rPr>
                <w:rFonts w:ascii="宋体"/>
                <w:sz w:val="24"/>
              </w:rPr>
            </w:pPr>
          </w:p>
          <w:p w14:paraId="2752E687" w14:textId="77777777" w:rsidR="00E82551" w:rsidRDefault="00E82551" w:rsidP="00E82551">
            <w:pPr>
              <w:spacing w:line="360" w:lineRule="auto"/>
              <w:ind w:right="113"/>
              <w:rPr>
                <w:rFonts w:ascii="宋体"/>
                <w:sz w:val="24"/>
              </w:rPr>
            </w:pPr>
          </w:p>
          <w:p w14:paraId="3262952C" w14:textId="77777777" w:rsidR="00E82551" w:rsidRDefault="00E82551" w:rsidP="00E82551">
            <w:pPr>
              <w:spacing w:line="360" w:lineRule="auto"/>
              <w:ind w:right="113"/>
              <w:rPr>
                <w:rFonts w:ascii="宋体"/>
                <w:sz w:val="24"/>
              </w:rPr>
            </w:pPr>
          </w:p>
          <w:p w14:paraId="0B018172" w14:textId="77777777" w:rsidR="00E82551" w:rsidRDefault="00E82551" w:rsidP="00E82551">
            <w:pPr>
              <w:spacing w:line="360" w:lineRule="auto"/>
              <w:ind w:right="113"/>
              <w:rPr>
                <w:rFonts w:ascii="宋体"/>
                <w:sz w:val="24"/>
              </w:rPr>
            </w:pPr>
          </w:p>
          <w:p w14:paraId="5E13A4E8" w14:textId="77777777" w:rsidR="00E82551" w:rsidRDefault="00E82551" w:rsidP="00E82551">
            <w:pPr>
              <w:spacing w:line="360" w:lineRule="auto"/>
              <w:ind w:right="113"/>
              <w:rPr>
                <w:rFonts w:ascii="宋体"/>
                <w:sz w:val="24"/>
              </w:rPr>
            </w:pPr>
          </w:p>
        </w:tc>
      </w:tr>
      <w:tr w:rsidR="00E82551" w14:paraId="7761340C" w14:textId="77777777" w:rsidTr="006D20A7">
        <w:trPr>
          <w:trHeight w:val="425"/>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CE45A" w14:textId="77777777" w:rsidR="00E82551" w:rsidRDefault="00E82551" w:rsidP="00E82551">
            <w:pPr>
              <w:spacing w:line="360" w:lineRule="auto"/>
              <w:ind w:right="113"/>
              <w:jc w:val="center"/>
              <w:rPr>
                <w:rFonts w:ascii="宋体"/>
                <w:b/>
                <w:sz w:val="24"/>
              </w:rPr>
            </w:pPr>
            <w:r>
              <w:rPr>
                <w:rFonts w:ascii="宋体" w:hint="eastAsia"/>
                <w:b/>
                <w:sz w:val="24"/>
              </w:rPr>
              <w:lastRenderedPageBreak/>
              <w:t>六、经费预算</w:t>
            </w:r>
          </w:p>
        </w:tc>
      </w:tr>
      <w:tr w:rsidR="00E82551" w14:paraId="51E2CBDC" w14:textId="77777777" w:rsidTr="006D20A7">
        <w:trPr>
          <w:trHeight w:val="3033"/>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6AB04" w14:textId="77777777" w:rsidR="00E82551" w:rsidRDefault="00E82551" w:rsidP="00E82551">
            <w:pPr>
              <w:spacing w:line="360" w:lineRule="auto"/>
              <w:ind w:right="113"/>
              <w:rPr>
                <w:rFonts w:ascii="宋体"/>
                <w:sz w:val="24"/>
              </w:rPr>
            </w:pPr>
            <w:r>
              <w:rPr>
                <w:rFonts w:ascii="宋体" w:hint="eastAsia"/>
                <w:sz w:val="24"/>
              </w:rPr>
              <w:t>（包括大概支出科目（含配套经费）、金额、计算根据及理由）</w:t>
            </w:r>
          </w:p>
          <w:p w14:paraId="6EFAB9AD" w14:textId="77777777" w:rsidR="00BE4BB3" w:rsidRPr="00BE4BB3" w:rsidRDefault="00BE4BB3" w:rsidP="00BE4BB3">
            <w:pPr>
              <w:spacing w:line="360" w:lineRule="auto"/>
              <w:ind w:right="113" w:firstLineChars="200" w:firstLine="480"/>
              <w:rPr>
                <w:rFonts w:ascii="宋体"/>
                <w:sz w:val="24"/>
              </w:rPr>
            </w:pPr>
            <w:bookmarkStart w:id="6" w:name="OLE_LINK6"/>
            <w:r w:rsidRPr="00BE4BB3">
              <w:rPr>
                <w:rFonts w:ascii="宋体" w:hint="eastAsia"/>
                <w:sz w:val="24"/>
              </w:rPr>
              <w:t>按照《关于“国家大学生创新性实验计划”项目业务费支出的说明》要求，考虑到当前市场价格行情，本项目的经费预算如下：</w:t>
            </w:r>
          </w:p>
          <w:p w14:paraId="3217C1E6" w14:textId="63C31171" w:rsidR="00E82551" w:rsidRDefault="00663D55" w:rsidP="00E82551">
            <w:pPr>
              <w:spacing w:line="360" w:lineRule="auto"/>
              <w:ind w:right="113"/>
              <w:rPr>
                <w:rFonts w:ascii="宋体"/>
                <w:sz w:val="24"/>
              </w:rPr>
            </w:pPr>
            <w:r w:rsidRPr="00663D55">
              <w:rPr>
                <w:rFonts w:ascii="宋体"/>
                <w:noProof/>
                <w:sz w:val="24"/>
              </w:rPr>
              <w:drawing>
                <wp:inline distT="0" distB="0" distL="0" distR="0" wp14:anchorId="4D810B3E" wp14:editId="50BAED1A">
                  <wp:extent cx="5981947" cy="2325892"/>
                  <wp:effectExtent l="0" t="0" r="0" b="0"/>
                  <wp:docPr id="573319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19856" name=""/>
                          <pic:cNvPicPr/>
                        </pic:nvPicPr>
                        <pic:blipFill rotWithShape="1">
                          <a:blip r:embed="rId11"/>
                          <a:srcRect b="7324"/>
                          <a:stretch/>
                        </pic:blipFill>
                        <pic:spPr bwMode="auto">
                          <a:xfrm>
                            <a:off x="0" y="0"/>
                            <a:ext cx="5981947" cy="2325892"/>
                          </a:xfrm>
                          <a:prstGeom prst="rect">
                            <a:avLst/>
                          </a:prstGeom>
                          <a:ln>
                            <a:noFill/>
                          </a:ln>
                          <a:extLst>
                            <a:ext uri="{53640926-AAD7-44D8-BBD7-CCE9431645EC}">
                              <a14:shadowObscured xmlns:a14="http://schemas.microsoft.com/office/drawing/2010/main"/>
                            </a:ext>
                          </a:extLst>
                        </pic:spPr>
                      </pic:pic>
                    </a:graphicData>
                  </a:graphic>
                </wp:inline>
              </w:drawing>
            </w:r>
          </w:p>
          <w:p w14:paraId="5476694C" w14:textId="11E91982" w:rsidR="00E82551" w:rsidRPr="002361D1" w:rsidRDefault="0051790B" w:rsidP="0051790B">
            <w:pPr>
              <w:spacing w:line="360" w:lineRule="auto"/>
              <w:ind w:right="113"/>
              <w:jc w:val="center"/>
              <w:rPr>
                <w:rFonts w:ascii="宋体"/>
                <w:szCs w:val="21"/>
              </w:rPr>
            </w:pPr>
            <w:r w:rsidRPr="002361D1">
              <w:rPr>
                <w:rFonts w:ascii="宋体" w:hint="eastAsia"/>
                <w:szCs w:val="21"/>
              </w:rPr>
              <w:t>图</w:t>
            </w:r>
            <w:r w:rsidR="00A71FFA">
              <w:rPr>
                <w:rFonts w:ascii="宋体" w:hint="eastAsia"/>
                <w:szCs w:val="21"/>
              </w:rPr>
              <w:t>3</w:t>
            </w:r>
            <w:r w:rsidRPr="002361D1">
              <w:rPr>
                <w:rFonts w:ascii="宋体" w:hint="eastAsia"/>
                <w:szCs w:val="21"/>
              </w:rPr>
              <w:t xml:space="preserve"> 经费预算</w:t>
            </w:r>
          </w:p>
          <w:bookmarkEnd w:id="6"/>
          <w:p w14:paraId="5DB27328" w14:textId="77777777" w:rsidR="00E82551" w:rsidRDefault="00E82551" w:rsidP="00E82551">
            <w:pPr>
              <w:spacing w:line="360" w:lineRule="auto"/>
              <w:ind w:right="113"/>
              <w:rPr>
                <w:rFonts w:ascii="宋体"/>
                <w:sz w:val="24"/>
              </w:rPr>
            </w:pPr>
          </w:p>
          <w:p w14:paraId="21F8AA9D" w14:textId="77777777" w:rsidR="00E82551" w:rsidRDefault="00E82551" w:rsidP="00E82551">
            <w:pPr>
              <w:spacing w:line="360" w:lineRule="auto"/>
              <w:ind w:right="113"/>
              <w:rPr>
                <w:rFonts w:ascii="宋体"/>
                <w:sz w:val="24"/>
              </w:rPr>
            </w:pPr>
          </w:p>
          <w:p w14:paraId="5BB5FDC9" w14:textId="77777777" w:rsidR="00E82551" w:rsidRDefault="00E82551" w:rsidP="00E82551">
            <w:pPr>
              <w:spacing w:line="360" w:lineRule="auto"/>
              <w:ind w:right="113"/>
              <w:rPr>
                <w:rFonts w:ascii="宋体"/>
                <w:sz w:val="24"/>
              </w:rPr>
            </w:pPr>
          </w:p>
          <w:p w14:paraId="6FD5DD10" w14:textId="77777777" w:rsidR="00E82551" w:rsidRDefault="00E82551" w:rsidP="00E82551">
            <w:pPr>
              <w:spacing w:line="360" w:lineRule="auto"/>
              <w:ind w:right="113"/>
              <w:rPr>
                <w:rFonts w:ascii="宋体"/>
                <w:sz w:val="24"/>
              </w:rPr>
            </w:pPr>
          </w:p>
          <w:p w14:paraId="7A8E8EDE" w14:textId="77777777" w:rsidR="00E82551" w:rsidRDefault="00E82551" w:rsidP="00E82551">
            <w:pPr>
              <w:spacing w:line="360" w:lineRule="auto"/>
              <w:ind w:right="113"/>
              <w:rPr>
                <w:rFonts w:ascii="宋体"/>
                <w:sz w:val="24"/>
              </w:rPr>
            </w:pPr>
          </w:p>
          <w:p w14:paraId="4A0BD5C1" w14:textId="77777777" w:rsidR="00E82551" w:rsidRDefault="00E82551" w:rsidP="00E82551">
            <w:pPr>
              <w:spacing w:line="360" w:lineRule="auto"/>
              <w:ind w:right="113"/>
              <w:rPr>
                <w:rFonts w:ascii="宋体"/>
                <w:sz w:val="24"/>
              </w:rPr>
            </w:pPr>
          </w:p>
          <w:p w14:paraId="431437BD" w14:textId="77777777" w:rsidR="00E82551" w:rsidRDefault="00E82551" w:rsidP="00E82551">
            <w:pPr>
              <w:spacing w:line="360" w:lineRule="auto"/>
              <w:ind w:right="113"/>
              <w:rPr>
                <w:rFonts w:ascii="宋体"/>
                <w:sz w:val="24"/>
              </w:rPr>
            </w:pPr>
          </w:p>
          <w:p w14:paraId="79AB1357" w14:textId="77777777" w:rsidR="00E82551" w:rsidRDefault="00E82551" w:rsidP="00E82551">
            <w:pPr>
              <w:spacing w:line="360" w:lineRule="auto"/>
              <w:ind w:right="113"/>
              <w:rPr>
                <w:rFonts w:ascii="宋体"/>
                <w:sz w:val="24"/>
              </w:rPr>
            </w:pPr>
          </w:p>
          <w:p w14:paraId="6A7ED4AF" w14:textId="77777777" w:rsidR="00E82551" w:rsidRDefault="00E82551" w:rsidP="00E82551">
            <w:pPr>
              <w:spacing w:line="360" w:lineRule="auto"/>
              <w:ind w:right="113"/>
              <w:rPr>
                <w:rFonts w:ascii="宋体"/>
                <w:sz w:val="24"/>
              </w:rPr>
            </w:pPr>
          </w:p>
          <w:p w14:paraId="01240F1C" w14:textId="77777777" w:rsidR="00BE4BB3" w:rsidRDefault="00BE4BB3" w:rsidP="00E82551">
            <w:pPr>
              <w:spacing w:line="360" w:lineRule="auto"/>
              <w:ind w:right="113"/>
              <w:rPr>
                <w:rFonts w:ascii="宋体"/>
                <w:sz w:val="24"/>
              </w:rPr>
            </w:pPr>
          </w:p>
          <w:p w14:paraId="3291680D" w14:textId="77777777" w:rsidR="00BE4BB3" w:rsidRDefault="00BE4BB3" w:rsidP="00E82551">
            <w:pPr>
              <w:spacing w:line="360" w:lineRule="auto"/>
              <w:ind w:right="113"/>
              <w:rPr>
                <w:rFonts w:ascii="宋体"/>
                <w:sz w:val="24"/>
              </w:rPr>
            </w:pPr>
          </w:p>
          <w:p w14:paraId="43E05679" w14:textId="77777777" w:rsidR="00BE4BB3" w:rsidRDefault="00BE4BB3" w:rsidP="00E82551">
            <w:pPr>
              <w:spacing w:line="360" w:lineRule="auto"/>
              <w:ind w:right="113"/>
              <w:rPr>
                <w:rFonts w:ascii="宋体"/>
                <w:sz w:val="24"/>
              </w:rPr>
            </w:pPr>
          </w:p>
          <w:p w14:paraId="22F9DCAA" w14:textId="77777777" w:rsidR="00BE4BB3" w:rsidRDefault="00BE4BB3" w:rsidP="00E82551">
            <w:pPr>
              <w:spacing w:line="360" w:lineRule="auto"/>
              <w:ind w:right="113"/>
              <w:rPr>
                <w:rFonts w:ascii="宋体"/>
                <w:sz w:val="24"/>
              </w:rPr>
            </w:pPr>
          </w:p>
          <w:p w14:paraId="391CF603" w14:textId="77777777" w:rsidR="00BE4BB3" w:rsidRDefault="00BE4BB3" w:rsidP="00E82551">
            <w:pPr>
              <w:spacing w:line="360" w:lineRule="auto"/>
              <w:ind w:right="113"/>
              <w:rPr>
                <w:rFonts w:ascii="宋体"/>
                <w:sz w:val="24"/>
              </w:rPr>
            </w:pPr>
          </w:p>
          <w:p w14:paraId="2B1E4458" w14:textId="77777777" w:rsidR="0093424F" w:rsidRDefault="0093424F" w:rsidP="00E82551">
            <w:pPr>
              <w:spacing w:line="360" w:lineRule="auto"/>
              <w:ind w:right="113"/>
              <w:rPr>
                <w:rFonts w:ascii="宋体"/>
                <w:sz w:val="24"/>
              </w:rPr>
            </w:pPr>
          </w:p>
          <w:p w14:paraId="3311EDF6" w14:textId="77777777" w:rsidR="0093424F" w:rsidRDefault="0093424F" w:rsidP="00E82551">
            <w:pPr>
              <w:spacing w:line="360" w:lineRule="auto"/>
              <w:ind w:right="113"/>
              <w:rPr>
                <w:rFonts w:ascii="宋体"/>
                <w:sz w:val="24"/>
              </w:rPr>
            </w:pPr>
          </w:p>
        </w:tc>
      </w:tr>
      <w:tr w:rsidR="00E82551" w14:paraId="793829D3" w14:textId="77777777" w:rsidTr="006D20A7">
        <w:trPr>
          <w:trHeight w:val="460"/>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39A6E" w14:textId="77777777" w:rsidR="00E82551" w:rsidRDefault="00E82551" w:rsidP="00E82551">
            <w:pPr>
              <w:spacing w:line="360" w:lineRule="auto"/>
              <w:ind w:right="113"/>
              <w:jc w:val="center"/>
              <w:rPr>
                <w:rFonts w:ascii="宋体"/>
                <w:b/>
                <w:sz w:val="24"/>
              </w:rPr>
            </w:pPr>
            <w:r>
              <w:rPr>
                <w:rFonts w:ascii="宋体" w:hint="eastAsia"/>
                <w:b/>
                <w:sz w:val="24"/>
              </w:rPr>
              <w:lastRenderedPageBreak/>
              <w:t>七、预期研究成果</w:t>
            </w:r>
          </w:p>
        </w:tc>
      </w:tr>
      <w:tr w:rsidR="00E82551" w14:paraId="6926BAFA" w14:textId="77777777" w:rsidTr="006D20A7">
        <w:trPr>
          <w:trHeight w:val="3494"/>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988DF" w14:textId="77777777" w:rsidR="00E82551" w:rsidRPr="00E01FB6" w:rsidRDefault="00E82551" w:rsidP="00E82551">
            <w:pPr>
              <w:spacing w:line="360" w:lineRule="auto"/>
              <w:ind w:right="113"/>
              <w:rPr>
                <w:rFonts w:ascii="宋体"/>
                <w:b/>
                <w:sz w:val="24"/>
              </w:rPr>
            </w:pPr>
            <w:r w:rsidRPr="00E01FB6">
              <w:rPr>
                <w:rFonts w:ascii="宋体" w:hint="eastAsia"/>
                <w:b/>
                <w:sz w:val="24"/>
              </w:rPr>
              <w:t>（</w:t>
            </w:r>
            <w:r w:rsidR="00653458" w:rsidRPr="00E01FB6">
              <w:rPr>
                <w:rFonts w:ascii="宋体" w:hint="eastAsia"/>
                <w:b/>
                <w:sz w:val="24"/>
              </w:rPr>
              <w:t>成果类型包括学术论文、调研报告、发明专利</w:t>
            </w:r>
            <w:r w:rsidRPr="00E01FB6">
              <w:rPr>
                <w:rFonts w:ascii="宋体" w:hint="eastAsia"/>
                <w:b/>
                <w:sz w:val="24"/>
              </w:rPr>
              <w:t>）</w:t>
            </w:r>
          </w:p>
          <w:p w14:paraId="54F4D1B7" w14:textId="4F2F8676" w:rsidR="00E82551" w:rsidRDefault="00E0612A" w:rsidP="00E82551">
            <w:pPr>
              <w:spacing w:line="360" w:lineRule="auto"/>
              <w:ind w:right="113"/>
              <w:rPr>
                <w:rFonts w:ascii="宋体"/>
                <w:b/>
                <w:sz w:val="24"/>
              </w:rPr>
            </w:pPr>
            <w:r>
              <w:rPr>
                <w:rFonts w:ascii="宋体" w:hint="eastAsia"/>
                <w:b/>
                <w:sz w:val="24"/>
              </w:rPr>
              <w:t xml:space="preserve">  发明专利</w:t>
            </w:r>
          </w:p>
          <w:p w14:paraId="4F1E3950" w14:textId="77777777" w:rsidR="00E82551" w:rsidRDefault="00E82551" w:rsidP="00E82551">
            <w:pPr>
              <w:spacing w:line="360" w:lineRule="auto"/>
              <w:ind w:right="113"/>
              <w:rPr>
                <w:rFonts w:ascii="宋体"/>
                <w:b/>
                <w:sz w:val="24"/>
              </w:rPr>
            </w:pPr>
          </w:p>
          <w:p w14:paraId="5589981D" w14:textId="77777777" w:rsidR="00E82551" w:rsidRDefault="00E82551" w:rsidP="00E82551">
            <w:pPr>
              <w:spacing w:line="360" w:lineRule="auto"/>
              <w:ind w:right="113"/>
              <w:rPr>
                <w:rFonts w:ascii="宋体"/>
                <w:b/>
                <w:sz w:val="24"/>
              </w:rPr>
            </w:pPr>
          </w:p>
          <w:p w14:paraId="1A9D7983" w14:textId="77777777" w:rsidR="00E82551" w:rsidRDefault="00E82551" w:rsidP="00E82551">
            <w:pPr>
              <w:spacing w:line="360" w:lineRule="auto"/>
              <w:ind w:right="113"/>
              <w:rPr>
                <w:rFonts w:ascii="宋体"/>
                <w:b/>
                <w:sz w:val="24"/>
              </w:rPr>
            </w:pPr>
          </w:p>
          <w:p w14:paraId="264B5C6D" w14:textId="77777777" w:rsidR="00E82551" w:rsidRDefault="00E82551" w:rsidP="00E82551">
            <w:pPr>
              <w:spacing w:line="360" w:lineRule="auto"/>
              <w:ind w:right="113"/>
              <w:rPr>
                <w:rFonts w:ascii="宋体"/>
                <w:b/>
                <w:sz w:val="24"/>
              </w:rPr>
            </w:pPr>
          </w:p>
          <w:p w14:paraId="3425802A" w14:textId="77777777" w:rsidR="00E82551" w:rsidRDefault="00E82551" w:rsidP="00E82551">
            <w:pPr>
              <w:spacing w:line="360" w:lineRule="auto"/>
              <w:ind w:right="113"/>
              <w:rPr>
                <w:rFonts w:ascii="宋体"/>
                <w:b/>
                <w:sz w:val="24"/>
              </w:rPr>
            </w:pPr>
          </w:p>
          <w:p w14:paraId="1DB29870" w14:textId="77777777" w:rsidR="00E82551" w:rsidRDefault="00E82551" w:rsidP="00E82551">
            <w:pPr>
              <w:spacing w:line="360" w:lineRule="auto"/>
              <w:ind w:right="113"/>
              <w:rPr>
                <w:rFonts w:ascii="宋体"/>
                <w:b/>
                <w:sz w:val="24"/>
              </w:rPr>
            </w:pPr>
          </w:p>
          <w:p w14:paraId="678EB79C" w14:textId="77777777" w:rsidR="00E82551" w:rsidRDefault="00E82551" w:rsidP="00E82551">
            <w:pPr>
              <w:spacing w:line="360" w:lineRule="auto"/>
              <w:ind w:right="113"/>
              <w:rPr>
                <w:rFonts w:ascii="宋体"/>
                <w:b/>
                <w:sz w:val="24"/>
              </w:rPr>
            </w:pPr>
          </w:p>
        </w:tc>
      </w:tr>
      <w:tr w:rsidR="00E82551" w14:paraId="670BF9BF" w14:textId="77777777" w:rsidTr="006D20A7">
        <w:trPr>
          <w:trHeight w:val="558"/>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00AD3" w14:textId="77777777" w:rsidR="00E82551" w:rsidRDefault="00E82551" w:rsidP="00E82551">
            <w:pPr>
              <w:spacing w:line="360" w:lineRule="auto"/>
              <w:ind w:right="113"/>
              <w:jc w:val="center"/>
              <w:rPr>
                <w:rFonts w:ascii="宋体"/>
                <w:b/>
                <w:sz w:val="24"/>
              </w:rPr>
            </w:pPr>
            <w:r>
              <w:rPr>
                <w:rFonts w:ascii="宋体" w:hint="eastAsia"/>
                <w:b/>
                <w:sz w:val="24"/>
              </w:rPr>
              <w:t>八、申请人签名</w:t>
            </w:r>
          </w:p>
        </w:tc>
      </w:tr>
      <w:tr w:rsidR="00E82551" w14:paraId="1018CD8B" w14:textId="77777777" w:rsidTr="006D20A7">
        <w:trPr>
          <w:trHeight w:val="558"/>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8FDF6" w14:textId="77777777" w:rsidR="00E82551" w:rsidRDefault="00E82551" w:rsidP="00E82551">
            <w:pPr>
              <w:spacing w:line="360" w:lineRule="auto"/>
              <w:ind w:right="113"/>
              <w:rPr>
                <w:rFonts w:ascii="宋体"/>
                <w:b/>
                <w:sz w:val="24"/>
              </w:rPr>
            </w:pPr>
          </w:p>
          <w:p w14:paraId="29B39D96" w14:textId="2F79487B" w:rsidR="00E82551" w:rsidRDefault="00E82551" w:rsidP="00E82551">
            <w:pPr>
              <w:spacing w:line="360" w:lineRule="auto"/>
              <w:ind w:right="113"/>
              <w:rPr>
                <w:rFonts w:ascii="宋体"/>
                <w:b/>
                <w:sz w:val="24"/>
              </w:rPr>
            </w:pPr>
            <w:r>
              <w:rPr>
                <w:rFonts w:ascii="宋体" w:hint="eastAsia"/>
                <w:b/>
                <w:sz w:val="24"/>
              </w:rPr>
              <w:t>项目负责人：</w:t>
            </w:r>
            <w:r w:rsidR="000B5F33" w:rsidRPr="000B5F33">
              <w:rPr>
                <w:rFonts w:ascii="宋体"/>
                <w:b/>
                <w:noProof/>
                <w:sz w:val="24"/>
              </w:rPr>
              <w:drawing>
                <wp:inline distT="0" distB="0" distL="0" distR="0" wp14:anchorId="5ADE5612" wp14:editId="586CA270">
                  <wp:extent cx="1336876" cy="661415"/>
                  <wp:effectExtent l="0" t="0" r="0" b="5715"/>
                  <wp:docPr id="482450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0851" name=""/>
                          <pic:cNvPicPr/>
                        </pic:nvPicPr>
                        <pic:blipFill>
                          <a:blip r:embed="rId12"/>
                          <a:stretch>
                            <a:fillRect/>
                          </a:stretch>
                        </pic:blipFill>
                        <pic:spPr>
                          <a:xfrm>
                            <a:off x="0" y="0"/>
                            <a:ext cx="1356285" cy="671018"/>
                          </a:xfrm>
                          <a:prstGeom prst="rect">
                            <a:avLst/>
                          </a:prstGeom>
                        </pic:spPr>
                      </pic:pic>
                    </a:graphicData>
                  </a:graphic>
                </wp:inline>
              </w:drawing>
            </w:r>
          </w:p>
          <w:p w14:paraId="6AB14773" w14:textId="70D19302" w:rsidR="00E82551" w:rsidRDefault="00E82551" w:rsidP="00E82551">
            <w:pPr>
              <w:spacing w:line="360" w:lineRule="auto"/>
              <w:ind w:right="113"/>
              <w:rPr>
                <w:rFonts w:ascii="宋体"/>
                <w:b/>
                <w:sz w:val="24"/>
              </w:rPr>
            </w:pPr>
            <w:r>
              <w:rPr>
                <w:rFonts w:ascii="宋体" w:hint="eastAsia"/>
                <w:b/>
                <w:sz w:val="24"/>
              </w:rPr>
              <w:t>项目</w:t>
            </w:r>
            <w:r w:rsidR="00653458">
              <w:rPr>
                <w:rFonts w:ascii="宋体" w:hint="eastAsia"/>
                <w:b/>
                <w:sz w:val="24"/>
              </w:rPr>
              <w:t>参与人</w:t>
            </w:r>
            <w:r>
              <w:rPr>
                <w:rFonts w:ascii="宋体" w:hint="eastAsia"/>
                <w:b/>
                <w:sz w:val="24"/>
              </w:rPr>
              <w:t>：</w:t>
            </w:r>
            <w:r w:rsidR="0068768B" w:rsidRPr="0068768B">
              <w:rPr>
                <w:rFonts w:ascii="宋体"/>
                <w:b/>
                <w:noProof/>
                <w:sz w:val="24"/>
              </w:rPr>
              <w:drawing>
                <wp:inline distT="0" distB="0" distL="0" distR="0" wp14:anchorId="2E9B2100" wp14:editId="7D9D6846">
                  <wp:extent cx="1157283" cy="584791"/>
                  <wp:effectExtent l="0" t="0" r="5080" b="6350"/>
                  <wp:docPr id="843291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644" t="57964" r="50718" b="2023"/>
                          <a:stretch/>
                        </pic:blipFill>
                        <pic:spPr bwMode="auto">
                          <a:xfrm>
                            <a:off x="0" y="0"/>
                            <a:ext cx="1168489" cy="590454"/>
                          </a:xfrm>
                          <a:prstGeom prst="rect">
                            <a:avLst/>
                          </a:prstGeom>
                          <a:noFill/>
                          <a:ln>
                            <a:noFill/>
                          </a:ln>
                          <a:extLst>
                            <a:ext uri="{53640926-AAD7-44D8-BBD7-CCE9431645EC}">
                              <a14:shadowObscured xmlns:a14="http://schemas.microsoft.com/office/drawing/2010/main"/>
                            </a:ext>
                          </a:extLst>
                        </pic:spPr>
                      </pic:pic>
                    </a:graphicData>
                  </a:graphic>
                </wp:inline>
              </w:drawing>
            </w:r>
            <w:r w:rsidR="000B5F33" w:rsidRPr="000B5F33">
              <w:rPr>
                <w:rFonts w:ascii="宋体"/>
                <w:b/>
                <w:sz w:val="24"/>
              </w:rPr>
              <w:t xml:space="preserve"> </w:t>
            </w:r>
            <w:r w:rsidR="000B5F33" w:rsidRPr="000B5F33">
              <w:rPr>
                <w:rFonts w:ascii="宋体"/>
                <w:b/>
                <w:noProof/>
                <w:sz w:val="24"/>
              </w:rPr>
              <w:drawing>
                <wp:inline distT="0" distB="0" distL="0" distR="0" wp14:anchorId="5CE12A13" wp14:editId="37540EC9">
                  <wp:extent cx="1070011" cy="595424"/>
                  <wp:effectExtent l="0" t="0" r="0" b="0"/>
                  <wp:docPr id="1374208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08933" name=""/>
                          <pic:cNvPicPr/>
                        </pic:nvPicPr>
                        <pic:blipFill rotWithShape="1">
                          <a:blip r:embed="rId14"/>
                          <a:srcRect l="19256" b="6139"/>
                          <a:stretch/>
                        </pic:blipFill>
                        <pic:spPr bwMode="auto">
                          <a:xfrm>
                            <a:off x="0" y="0"/>
                            <a:ext cx="1083690" cy="603036"/>
                          </a:xfrm>
                          <a:prstGeom prst="rect">
                            <a:avLst/>
                          </a:prstGeom>
                          <a:ln>
                            <a:noFill/>
                          </a:ln>
                          <a:extLst>
                            <a:ext uri="{53640926-AAD7-44D8-BBD7-CCE9431645EC}">
                              <a14:shadowObscured xmlns:a14="http://schemas.microsoft.com/office/drawing/2010/main"/>
                            </a:ext>
                          </a:extLst>
                        </pic:spPr>
                      </pic:pic>
                    </a:graphicData>
                  </a:graphic>
                </wp:inline>
              </w:drawing>
            </w:r>
            <w:r w:rsidR="000B5F33" w:rsidRPr="000B5F33">
              <w:rPr>
                <w:rFonts w:ascii="宋体"/>
                <w:b/>
                <w:noProof/>
                <w:sz w:val="24"/>
              </w:rPr>
              <w:drawing>
                <wp:inline distT="0" distB="0" distL="0" distR="0" wp14:anchorId="19FAC522" wp14:editId="64A341D7">
                  <wp:extent cx="995920" cy="532435"/>
                  <wp:effectExtent l="0" t="0" r="0" b="1270"/>
                  <wp:docPr id="1955412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 r="3886"/>
                          <a:stretch/>
                        </pic:blipFill>
                        <pic:spPr bwMode="auto">
                          <a:xfrm>
                            <a:off x="0" y="0"/>
                            <a:ext cx="1026127" cy="548584"/>
                          </a:xfrm>
                          <a:prstGeom prst="rect">
                            <a:avLst/>
                          </a:prstGeom>
                          <a:noFill/>
                          <a:ln>
                            <a:noFill/>
                          </a:ln>
                          <a:extLst>
                            <a:ext uri="{53640926-AAD7-44D8-BBD7-CCE9431645EC}">
                              <a14:shadowObscured xmlns:a14="http://schemas.microsoft.com/office/drawing/2010/main"/>
                            </a:ext>
                          </a:extLst>
                        </pic:spPr>
                      </pic:pic>
                    </a:graphicData>
                  </a:graphic>
                </wp:inline>
              </w:drawing>
            </w:r>
            <w:r w:rsidR="000B5F33" w:rsidRPr="000B5F33">
              <w:rPr>
                <w:rFonts w:ascii="宋体"/>
                <w:b/>
                <w:noProof/>
                <w:sz w:val="24"/>
              </w:rPr>
              <w:drawing>
                <wp:inline distT="0" distB="0" distL="0" distR="0" wp14:anchorId="2F6BF726" wp14:editId="28D79FD6">
                  <wp:extent cx="1134319" cy="613653"/>
                  <wp:effectExtent l="0" t="0" r="8890" b="0"/>
                  <wp:docPr id="467622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22201" name=""/>
                          <pic:cNvPicPr/>
                        </pic:nvPicPr>
                        <pic:blipFill>
                          <a:blip r:embed="rId16"/>
                          <a:stretch>
                            <a:fillRect/>
                          </a:stretch>
                        </pic:blipFill>
                        <pic:spPr>
                          <a:xfrm>
                            <a:off x="0" y="0"/>
                            <a:ext cx="1152299" cy="623380"/>
                          </a:xfrm>
                          <a:prstGeom prst="rect">
                            <a:avLst/>
                          </a:prstGeom>
                        </pic:spPr>
                      </pic:pic>
                    </a:graphicData>
                  </a:graphic>
                </wp:inline>
              </w:drawing>
            </w:r>
            <w:r w:rsidR="000B5F33">
              <w:rPr>
                <w:rFonts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0EFD51" w14:textId="6542FB7C" w:rsidR="00E82551" w:rsidRDefault="00E82551" w:rsidP="00E82551">
            <w:pPr>
              <w:spacing w:line="360" w:lineRule="auto"/>
              <w:ind w:right="113"/>
              <w:rPr>
                <w:rFonts w:ascii="宋体"/>
                <w:b/>
                <w:sz w:val="24"/>
              </w:rPr>
            </w:pPr>
            <w:r>
              <w:rPr>
                <w:rFonts w:ascii="宋体" w:hint="eastAsia"/>
                <w:b/>
                <w:sz w:val="24"/>
              </w:rPr>
              <w:t xml:space="preserve">　                                             </w:t>
            </w:r>
            <w:r w:rsidR="000B5F33">
              <w:rPr>
                <w:rFonts w:ascii="宋体" w:hint="eastAsia"/>
                <w:b/>
                <w:sz w:val="24"/>
              </w:rPr>
              <w:t xml:space="preserve"> 2024</w:t>
            </w:r>
            <w:r>
              <w:rPr>
                <w:rFonts w:ascii="宋体" w:hint="eastAsia"/>
                <w:b/>
                <w:sz w:val="24"/>
              </w:rPr>
              <w:t>年</w:t>
            </w:r>
            <w:r w:rsidR="000B5F33">
              <w:rPr>
                <w:rFonts w:ascii="宋体" w:hint="eastAsia"/>
                <w:b/>
                <w:sz w:val="24"/>
              </w:rPr>
              <w:t>3</w:t>
            </w:r>
            <w:r>
              <w:rPr>
                <w:rFonts w:ascii="宋体" w:hint="eastAsia"/>
                <w:b/>
                <w:sz w:val="24"/>
              </w:rPr>
              <w:t>月</w:t>
            </w:r>
            <w:r w:rsidR="000B5F33">
              <w:rPr>
                <w:rFonts w:ascii="宋体" w:hint="eastAsia"/>
                <w:b/>
                <w:sz w:val="24"/>
              </w:rPr>
              <w:t>24</w:t>
            </w:r>
            <w:r>
              <w:rPr>
                <w:rFonts w:ascii="宋体" w:hint="eastAsia"/>
                <w:b/>
                <w:sz w:val="24"/>
              </w:rPr>
              <w:t>日</w:t>
            </w:r>
          </w:p>
        </w:tc>
      </w:tr>
      <w:tr w:rsidR="00E82551" w14:paraId="55590C58" w14:textId="77777777" w:rsidTr="006D20A7">
        <w:trPr>
          <w:trHeight w:val="366"/>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1FB0E" w14:textId="77777777" w:rsidR="00E82551" w:rsidRDefault="00E82551" w:rsidP="00E82551">
            <w:pPr>
              <w:spacing w:line="360" w:lineRule="auto"/>
              <w:ind w:right="113"/>
              <w:jc w:val="center"/>
              <w:rPr>
                <w:rFonts w:ascii="宋体"/>
                <w:b/>
                <w:sz w:val="24"/>
              </w:rPr>
            </w:pPr>
            <w:r>
              <w:rPr>
                <w:rFonts w:ascii="宋体" w:hint="eastAsia"/>
                <w:b/>
                <w:sz w:val="24"/>
              </w:rPr>
              <w:t>九、指导教师意见</w:t>
            </w:r>
          </w:p>
        </w:tc>
      </w:tr>
      <w:tr w:rsidR="00E82551" w14:paraId="1A316BA9" w14:textId="77777777" w:rsidTr="006D20A7">
        <w:trPr>
          <w:trHeight w:val="3930"/>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B7804" w14:textId="77777777" w:rsidR="00E82551" w:rsidRDefault="00E82551" w:rsidP="00E82551">
            <w:pPr>
              <w:spacing w:line="360" w:lineRule="auto"/>
              <w:ind w:right="113"/>
              <w:rPr>
                <w:rFonts w:ascii="宋体"/>
                <w:b/>
                <w:sz w:val="24"/>
              </w:rPr>
            </w:pPr>
          </w:p>
          <w:p w14:paraId="08780873" w14:textId="77777777" w:rsidR="00E82551" w:rsidRDefault="00E82551" w:rsidP="00E82551">
            <w:pPr>
              <w:spacing w:line="360" w:lineRule="auto"/>
              <w:ind w:right="113"/>
              <w:rPr>
                <w:rFonts w:ascii="宋体"/>
                <w:b/>
                <w:sz w:val="24"/>
              </w:rPr>
            </w:pPr>
          </w:p>
          <w:p w14:paraId="7FE8D2D4" w14:textId="77777777" w:rsidR="00E82551" w:rsidRDefault="00E82551" w:rsidP="00E82551">
            <w:pPr>
              <w:spacing w:line="360" w:lineRule="auto"/>
              <w:ind w:right="113"/>
              <w:rPr>
                <w:rFonts w:ascii="宋体"/>
                <w:b/>
                <w:sz w:val="24"/>
              </w:rPr>
            </w:pPr>
          </w:p>
          <w:p w14:paraId="21ED11EB" w14:textId="77777777" w:rsidR="00E82551" w:rsidRDefault="00E82551" w:rsidP="00E82551">
            <w:pPr>
              <w:spacing w:line="360" w:lineRule="auto"/>
              <w:ind w:right="113"/>
              <w:rPr>
                <w:rFonts w:ascii="宋体"/>
                <w:b/>
                <w:sz w:val="24"/>
              </w:rPr>
            </w:pPr>
          </w:p>
          <w:p w14:paraId="1ED52470" w14:textId="77777777" w:rsidR="00E82551" w:rsidRDefault="00E82551" w:rsidP="00E82551">
            <w:pPr>
              <w:spacing w:line="360" w:lineRule="auto"/>
              <w:ind w:right="113"/>
              <w:rPr>
                <w:rFonts w:ascii="宋体"/>
                <w:b/>
                <w:sz w:val="24"/>
              </w:rPr>
            </w:pPr>
          </w:p>
          <w:p w14:paraId="71E39BC6" w14:textId="77777777" w:rsidR="00E82551" w:rsidRDefault="00E82551" w:rsidP="00E82551">
            <w:pPr>
              <w:spacing w:line="360" w:lineRule="auto"/>
              <w:ind w:right="113"/>
              <w:rPr>
                <w:rFonts w:ascii="宋体"/>
                <w:b/>
                <w:sz w:val="24"/>
              </w:rPr>
            </w:pPr>
          </w:p>
          <w:p w14:paraId="43DBF8E2" w14:textId="77777777" w:rsidR="00E82551" w:rsidRDefault="00E82551" w:rsidP="00E82551">
            <w:pPr>
              <w:spacing w:line="360" w:lineRule="auto"/>
              <w:ind w:right="113"/>
              <w:rPr>
                <w:rFonts w:ascii="宋体"/>
                <w:b/>
                <w:sz w:val="24"/>
              </w:rPr>
            </w:pPr>
          </w:p>
          <w:p w14:paraId="68E7DCFA" w14:textId="77777777" w:rsidR="00E82551" w:rsidRDefault="00E82551" w:rsidP="00E82551">
            <w:pPr>
              <w:spacing w:line="360" w:lineRule="auto"/>
              <w:ind w:right="113"/>
              <w:rPr>
                <w:rFonts w:ascii="宋体"/>
                <w:b/>
                <w:sz w:val="24"/>
              </w:rPr>
            </w:pPr>
          </w:p>
          <w:p w14:paraId="22154BB9" w14:textId="77777777" w:rsidR="00E82551" w:rsidRDefault="00E82551" w:rsidP="00E82551">
            <w:pPr>
              <w:spacing w:line="360" w:lineRule="auto"/>
              <w:ind w:right="113"/>
              <w:rPr>
                <w:rFonts w:ascii="宋体"/>
                <w:b/>
                <w:sz w:val="24"/>
              </w:rPr>
            </w:pPr>
          </w:p>
          <w:p w14:paraId="2606B713" w14:textId="77777777" w:rsidR="00E82551" w:rsidRDefault="00E82551" w:rsidP="00E82551">
            <w:pPr>
              <w:spacing w:line="360" w:lineRule="auto"/>
              <w:ind w:right="113"/>
              <w:rPr>
                <w:rFonts w:ascii="宋体"/>
                <w:b/>
                <w:sz w:val="24"/>
              </w:rPr>
            </w:pPr>
            <w:r>
              <w:rPr>
                <w:rFonts w:ascii="宋体" w:hint="eastAsia"/>
                <w:b/>
                <w:sz w:val="24"/>
              </w:rPr>
              <w:t xml:space="preserve">　　　　　　　　　　　　　　　　　　　 签名</w:t>
            </w:r>
          </w:p>
          <w:p w14:paraId="6AAA1696" w14:textId="77777777" w:rsidR="00E82551" w:rsidRDefault="00E82551" w:rsidP="00E82551">
            <w:pPr>
              <w:spacing w:line="360" w:lineRule="auto"/>
              <w:ind w:right="113"/>
              <w:rPr>
                <w:rFonts w:ascii="宋体"/>
                <w:b/>
                <w:sz w:val="24"/>
              </w:rPr>
            </w:pPr>
            <w:r>
              <w:rPr>
                <w:rFonts w:ascii="宋体" w:hint="eastAsia"/>
                <w:b/>
                <w:sz w:val="24"/>
              </w:rPr>
              <w:lastRenderedPageBreak/>
              <w:t xml:space="preserve">　　　　　　　　　　　　　　　　　　　　　　　年　　月　　日</w:t>
            </w:r>
          </w:p>
        </w:tc>
      </w:tr>
      <w:tr w:rsidR="00E82551" w14:paraId="7FB9C1A7" w14:textId="77777777" w:rsidTr="006D20A7">
        <w:trPr>
          <w:trHeight w:val="460"/>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BECD6" w14:textId="77777777" w:rsidR="00E82551" w:rsidRDefault="00E82551" w:rsidP="00E82551">
            <w:pPr>
              <w:spacing w:line="360" w:lineRule="auto"/>
              <w:ind w:right="113"/>
              <w:jc w:val="center"/>
              <w:rPr>
                <w:rFonts w:ascii="宋体"/>
                <w:b/>
                <w:sz w:val="24"/>
              </w:rPr>
            </w:pPr>
            <w:r>
              <w:rPr>
                <w:rFonts w:ascii="宋体" w:hint="eastAsia"/>
                <w:b/>
                <w:sz w:val="24"/>
              </w:rPr>
              <w:lastRenderedPageBreak/>
              <w:t>十、学院</w:t>
            </w:r>
            <w:r w:rsidR="00653458">
              <w:rPr>
                <w:rFonts w:ascii="宋体" w:hint="eastAsia"/>
                <w:b/>
                <w:sz w:val="24"/>
              </w:rPr>
              <w:t>（系）</w:t>
            </w:r>
            <w:r>
              <w:rPr>
                <w:rFonts w:ascii="宋体" w:hint="eastAsia"/>
                <w:b/>
                <w:sz w:val="24"/>
              </w:rPr>
              <w:t>推荐意见</w:t>
            </w:r>
          </w:p>
        </w:tc>
      </w:tr>
      <w:tr w:rsidR="00E82551" w14:paraId="7F4C9B8F" w14:textId="77777777" w:rsidTr="006D20A7">
        <w:trPr>
          <w:trHeight w:val="744"/>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723E0" w14:textId="77777777" w:rsidR="00E82551" w:rsidRDefault="00E82551" w:rsidP="00E82551">
            <w:pPr>
              <w:spacing w:line="360" w:lineRule="auto"/>
              <w:ind w:right="113"/>
              <w:rPr>
                <w:rFonts w:ascii="宋体"/>
                <w:b/>
                <w:sz w:val="24"/>
              </w:rPr>
            </w:pPr>
          </w:p>
          <w:p w14:paraId="0837F3C3" w14:textId="77777777" w:rsidR="00E82551" w:rsidRDefault="00E82551" w:rsidP="00E82551">
            <w:pPr>
              <w:spacing w:line="360" w:lineRule="auto"/>
              <w:ind w:right="113"/>
              <w:rPr>
                <w:rFonts w:ascii="宋体"/>
                <w:b/>
                <w:sz w:val="24"/>
              </w:rPr>
            </w:pPr>
          </w:p>
          <w:p w14:paraId="658F39D5" w14:textId="77777777" w:rsidR="00E82551" w:rsidRDefault="00E82551" w:rsidP="00E82551">
            <w:pPr>
              <w:spacing w:line="360" w:lineRule="auto"/>
              <w:ind w:right="113"/>
              <w:rPr>
                <w:rFonts w:ascii="宋体"/>
                <w:b/>
                <w:sz w:val="24"/>
              </w:rPr>
            </w:pPr>
          </w:p>
          <w:p w14:paraId="42AA90D9" w14:textId="77777777" w:rsidR="00E82551" w:rsidRDefault="00E82551" w:rsidP="00E82551">
            <w:pPr>
              <w:spacing w:line="360" w:lineRule="auto"/>
              <w:ind w:right="113"/>
              <w:rPr>
                <w:rFonts w:ascii="宋体"/>
                <w:b/>
                <w:sz w:val="24"/>
              </w:rPr>
            </w:pPr>
          </w:p>
          <w:p w14:paraId="2483A0F6" w14:textId="77777777" w:rsidR="00E82551" w:rsidRDefault="00E82551" w:rsidP="00E82551">
            <w:pPr>
              <w:spacing w:line="360" w:lineRule="auto"/>
              <w:ind w:right="113"/>
              <w:rPr>
                <w:rFonts w:ascii="宋体"/>
                <w:b/>
                <w:sz w:val="24"/>
              </w:rPr>
            </w:pPr>
          </w:p>
          <w:p w14:paraId="68C2C5D2" w14:textId="77777777" w:rsidR="00E82551" w:rsidRDefault="00E82551" w:rsidP="00E82551">
            <w:pPr>
              <w:spacing w:line="360" w:lineRule="auto"/>
              <w:ind w:right="113"/>
              <w:rPr>
                <w:rFonts w:ascii="宋体"/>
                <w:b/>
                <w:sz w:val="24"/>
              </w:rPr>
            </w:pPr>
          </w:p>
          <w:p w14:paraId="132BFBEF" w14:textId="77777777" w:rsidR="00E82551" w:rsidRDefault="00E82551" w:rsidP="00E82551">
            <w:pPr>
              <w:spacing w:line="360" w:lineRule="auto"/>
              <w:ind w:right="113"/>
              <w:rPr>
                <w:rFonts w:ascii="宋体"/>
                <w:b/>
                <w:sz w:val="24"/>
              </w:rPr>
            </w:pPr>
          </w:p>
          <w:p w14:paraId="196CAFDB" w14:textId="77777777" w:rsidR="00E82551" w:rsidRDefault="00E82551" w:rsidP="00E82551">
            <w:pPr>
              <w:spacing w:line="360" w:lineRule="auto"/>
              <w:ind w:right="113"/>
              <w:rPr>
                <w:rFonts w:ascii="宋体"/>
                <w:b/>
                <w:sz w:val="24"/>
              </w:rPr>
            </w:pPr>
          </w:p>
          <w:p w14:paraId="79A32897" w14:textId="77777777" w:rsidR="00E82551" w:rsidRDefault="00E82551" w:rsidP="00E82551">
            <w:pPr>
              <w:spacing w:line="360" w:lineRule="auto"/>
              <w:ind w:right="113"/>
              <w:rPr>
                <w:rFonts w:ascii="宋体"/>
                <w:b/>
                <w:sz w:val="24"/>
              </w:rPr>
            </w:pPr>
          </w:p>
          <w:p w14:paraId="0359265D" w14:textId="77777777" w:rsidR="00E82551" w:rsidRDefault="00E82551" w:rsidP="00E82551">
            <w:pPr>
              <w:spacing w:line="360" w:lineRule="auto"/>
              <w:ind w:right="113"/>
              <w:rPr>
                <w:rFonts w:ascii="宋体"/>
                <w:b/>
                <w:sz w:val="24"/>
              </w:rPr>
            </w:pPr>
          </w:p>
          <w:p w14:paraId="0E217ADB" w14:textId="77777777" w:rsidR="00E82551" w:rsidRDefault="00E82551" w:rsidP="00E82551">
            <w:pPr>
              <w:spacing w:line="360" w:lineRule="auto"/>
              <w:ind w:right="113"/>
              <w:rPr>
                <w:rFonts w:ascii="宋体"/>
                <w:b/>
                <w:sz w:val="24"/>
              </w:rPr>
            </w:pPr>
            <w:r>
              <w:rPr>
                <w:rFonts w:ascii="宋体" w:hint="eastAsia"/>
                <w:b/>
                <w:sz w:val="24"/>
              </w:rPr>
              <w:t xml:space="preserve">　　　　　　　　　　　　　　　　　　　 主管</w:t>
            </w:r>
            <w:r w:rsidR="00653458">
              <w:rPr>
                <w:rFonts w:ascii="宋体" w:hint="eastAsia"/>
                <w:b/>
                <w:sz w:val="24"/>
              </w:rPr>
              <w:t>副</w:t>
            </w:r>
            <w:r>
              <w:rPr>
                <w:rFonts w:ascii="宋体" w:hint="eastAsia"/>
                <w:b/>
                <w:sz w:val="24"/>
              </w:rPr>
              <w:t>院长签名</w:t>
            </w:r>
          </w:p>
          <w:p w14:paraId="3572D875" w14:textId="77777777" w:rsidR="00E82551" w:rsidRDefault="00E82551" w:rsidP="00E82551">
            <w:pPr>
              <w:spacing w:line="360" w:lineRule="auto"/>
              <w:ind w:right="113" w:firstLine="5549"/>
              <w:rPr>
                <w:rFonts w:ascii="宋体"/>
                <w:b/>
                <w:sz w:val="24"/>
              </w:rPr>
            </w:pPr>
          </w:p>
          <w:p w14:paraId="11E6E37D" w14:textId="77777777" w:rsidR="00E82551" w:rsidRDefault="00E82551" w:rsidP="00E82551">
            <w:pPr>
              <w:spacing w:line="360" w:lineRule="auto"/>
              <w:ind w:right="113" w:firstLine="5549"/>
              <w:rPr>
                <w:rFonts w:ascii="宋体"/>
                <w:b/>
                <w:sz w:val="24"/>
              </w:rPr>
            </w:pPr>
            <w:r>
              <w:rPr>
                <w:rFonts w:ascii="宋体" w:hint="eastAsia"/>
                <w:b/>
                <w:sz w:val="24"/>
              </w:rPr>
              <w:t>学院公章</w:t>
            </w:r>
          </w:p>
          <w:p w14:paraId="61B1E3DC" w14:textId="77777777" w:rsidR="00E82551" w:rsidRDefault="00E82551" w:rsidP="00E82551">
            <w:pPr>
              <w:spacing w:line="360" w:lineRule="auto"/>
              <w:ind w:right="113"/>
              <w:rPr>
                <w:rFonts w:ascii="宋体"/>
                <w:b/>
                <w:sz w:val="24"/>
              </w:rPr>
            </w:pPr>
          </w:p>
          <w:p w14:paraId="007F6AA2" w14:textId="77777777" w:rsidR="00E82551" w:rsidRDefault="00E82551" w:rsidP="00E82551">
            <w:pPr>
              <w:spacing w:line="360" w:lineRule="auto"/>
              <w:ind w:right="113"/>
              <w:rPr>
                <w:rFonts w:ascii="宋体"/>
                <w:b/>
                <w:sz w:val="24"/>
              </w:rPr>
            </w:pPr>
            <w:r>
              <w:rPr>
                <w:rFonts w:ascii="宋体" w:hint="eastAsia"/>
                <w:b/>
                <w:sz w:val="24"/>
              </w:rPr>
              <w:t xml:space="preserve">　　　　　　　　　　　　　　　　　　　　　　　年　　月　　日</w:t>
            </w:r>
          </w:p>
          <w:p w14:paraId="332A780F" w14:textId="77777777" w:rsidR="00E82551" w:rsidRDefault="00E82551" w:rsidP="00E82551">
            <w:pPr>
              <w:spacing w:line="360" w:lineRule="auto"/>
              <w:ind w:right="113"/>
              <w:rPr>
                <w:rFonts w:ascii="宋体"/>
                <w:b/>
                <w:sz w:val="24"/>
              </w:rPr>
            </w:pPr>
          </w:p>
        </w:tc>
      </w:tr>
      <w:tr w:rsidR="00E82551" w14:paraId="361AA9DF" w14:textId="77777777" w:rsidTr="006D20A7">
        <w:trPr>
          <w:trHeight w:val="449"/>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F8A690" w14:textId="77777777" w:rsidR="00E82551" w:rsidRDefault="00E82551" w:rsidP="00E82551">
            <w:pPr>
              <w:spacing w:line="360" w:lineRule="auto"/>
              <w:ind w:right="113"/>
              <w:jc w:val="center"/>
              <w:rPr>
                <w:rFonts w:ascii="宋体"/>
                <w:b/>
                <w:sz w:val="24"/>
              </w:rPr>
            </w:pPr>
            <w:r>
              <w:rPr>
                <w:rFonts w:ascii="宋体" w:hint="eastAsia"/>
                <w:b/>
                <w:sz w:val="24"/>
              </w:rPr>
              <w:t>十一、书院评审意见</w:t>
            </w:r>
          </w:p>
        </w:tc>
      </w:tr>
      <w:tr w:rsidR="00E82551" w14:paraId="1857C792" w14:textId="77777777" w:rsidTr="006D20A7">
        <w:trPr>
          <w:trHeight w:val="4316"/>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39565" w14:textId="77777777" w:rsidR="00E82551" w:rsidRDefault="00E82551" w:rsidP="00E82551">
            <w:pPr>
              <w:spacing w:line="360" w:lineRule="auto"/>
              <w:ind w:right="113"/>
              <w:rPr>
                <w:rFonts w:ascii="宋体"/>
                <w:b/>
                <w:sz w:val="24"/>
              </w:rPr>
            </w:pPr>
          </w:p>
          <w:p w14:paraId="16B7252D" w14:textId="77777777" w:rsidR="00E82551" w:rsidRDefault="00E82551" w:rsidP="00E82551">
            <w:pPr>
              <w:spacing w:line="360" w:lineRule="auto"/>
              <w:ind w:right="113"/>
              <w:rPr>
                <w:rFonts w:ascii="宋体"/>
                <w:b/>
                <w:sz w:val="24"/>
              </w:rPr>
            </w:pPr>
          </w:p>
          <w:p w14:paraId="0B19EEE4" w14:textId="77777777" w:rsidR="00E82551" w:rsidRDefault="00E82551" w:rsidP="00E82551">
            <w:pPr>
              <w:spacing w:line="360" w:lineRule="auto"/>
              <w:ind w:right="113"/>
              <w:rPr>
                <w:rFonts w:ascii="宋体"/>
                <w:b/>
                <w:sz w:val="24"/>
              </w:rPr>
            </w:pPr>
          </w:p>
          <w:p w14:paraId="7CEE5580" w14:textId="77777777" w:rsidR="00E82551" w:rsidRDefault="00E82551" w:rsidP="00E82551">
            <w:pPr>
              <w:spacing w:line="360" w:lineRule="auto"/>
              <w:ind w:right="113"/>
              <w:rPr>
                <w:rFonts w:ascii="宋体"/>
                <w:b/>
                <w:sz w:val="24"/>
              </w:rPr>
            </w:pPr>
          </w:p>
          <w:p w14:paraId="5E5303F0" w14:textId="77777777" w:rsidR="00E82551" w:rsidRDefault="00E82551" w:rsidP="00E82551">
            <w:pPr>
              <w:spacing w:line="360" w:lineRule="auto"/>
              <w:ind w:right="113"/>
              <w:rPr>
                <w:rFonts w:ascii="宋体"/>
                <w:b/>
                <w:sz w:val="24"/>
              </w:rPr>
            </w:pPr>
          </w:p>
          <w:p w14:paraId="31CAF285" w14:textId="77777777" w:rsidR="00E82551" w:rsidRDefault="00E82551" w:rsidP="00E82551">
            <w:pPr>
              <w:spacing w:line="360" w:lineRule="auto"/>
              <w:ind w:right="113"/>
              <w:rPr>
                <w:rFonts w:ascii="宋体"/>
                <w:b/>
                <w:sz w:val="24"/>
              </w:rPr>
            </w:pPr>
          </w:p>
          <w:p w14:paraId="51C6941C" w14:textId="77777777" w:rsidR="00E82551" w:rsidRDefault="00E82551" w:rsidP="00E82551">
            <w:pPr>
              <w:spacing w:line="360" w:lineRule="auto"/>
              <w:ind w:right="113"/>
              <w:rPr>
                <w:rFonts w:ascii="宋体"/>
                <w:b/>
                <w:sz w:val="24"/>
              </w:rPr>
            </w:pPr>
          </w:p>
          <w:p w14:paraId="4A2CCE10" w14:textId="77777777" w:rsidR="00E82551" w:rsidRDefault="00E82551" w:rsidP="00E82551">
            <w:pPr>
              <w:spacing w:line="360" w:lineRule="auto"/>
              <w:ind w:right="113"/>
              <w:rPr>
                <w:rFonts w:ascii="宋体"/>
                <w:b/>
                <w:sz w:val="24"/>
              </w:rPr>
            </w:pPr>
            <w:r>
              <w:rPr>
                <w:rFonts w:ascii="宋体" w:hint="eastAsia"/>
                <w:b/>
                <w:sz w:val="24"/>
              </w:rPr>
              <w:t xml:space="preserve">　　　　　　　　　　　　　　　　　　专家组组长签名</w:t>
            </w:r>
          </w:p>
          <w:p w14:paraId="33EA1820" w14:textId="77777777" w:rsidR="00E01FB6" w:rsidRDefault="00E01FB6" w:rsidP="00E82551">
            <w:pPr>
              <w:spacing w:line="360" w:lineRule="auto"/>
              <w:ind w:right="113"/>
              <w:rPr>
                <w:rFonts w:ascii="宋体"/>
                <w:b/>
                <w:sz w:val="24"/>
              </w:rPr>
            </w:pPr>
          </w:p>
          <w:p w14:paraId="36AC5513" w14:textId="77777777" w:rsidR="00E01FB6" w:rsidRDefault="00E01FB6" w:rsidP="00E82551">
            <w:pPr>
              <w:spacing w:line="360" w:lineRule="auto"/>
              <w:ind w:right="113"/>
              <w:rPr>
                <w:rFonts w:ascii="宋体"/>
                <w:b/>
                <w:sz w:val="24"/>
              </w:rPr>
            </w:pPr>
            <w:r>
              <w:rPr>
                <w:rFonts w:ascii="宋体" w:hint="eastAsia"/>
                <w:b/>
                <w:sz w:val="24"/>
              </w:rPr>
              <w:t xml:space="preserve"> </w:t>
            </w:r>
            <w:r>
              <w:rPr>
                <w:rFonts w:ascii="宋体"/>
                <w:b/>
                <w:sz w:val="24"/>
              </w:rPr>
              <w:t xml:space="preserve">                                   </w:t>
            </w:r>
            <w:r>
              <w:rPr>
                <w:rFonts w:ascii="宋体" w:hint="eastAsia"/>
                <w:b/>
                <w:sz w:val="24"/>
              </w:rPr>
              <w:t>书院副院长签名</w:t>
            </w:r>
          </w:p>
          <w:p w14:paraId="0C487E64" w14:textId="77777777" w:rsidR="00E01FB6" w:rsidRDefault="00E01FB6" w:rsidP="00E82551">
            <w:pPr>
              <w:spacing w:line="360" w:lineRule="auto"/>
              <w:ind w:right="113"/>
              <w:rPr>
                <w:rFonts w:ascii="宋体"/>
                <w:b/>
                <w:sz w:val="24"/>
              </w:rPr>
            </w:pPr>
          </w:p>
          <w:p w14:paraId="5425768D" w14:textId="77777777" w:rsidR="00E01FB6" w:rsidRDefault="00E01FB6" w:rsidP="00E82551">
            <w:pPr>
              <w:spacing w:line="360" w:lineRule="auto"/>
              <w:ind w:right="113"/>
              <w:rPr>
                <w:rFonts w:ascii="宋体"/>
                <w:b/>
                <w:sz w:val="24"/>
              </w:rPr>
            </w:pPr>
            <w:r>
              <w:rPr>
                <w:rFonts w:ascii="宋体" w:hint="eastAsia"/>
                <w:b/>
                <w:sz w:val="24"/>
              </w:rPr>
              <w:t xml:space="preserve"> </w:t>
            </w:r>
            <w:r>
              <w:rPr>
                <w:rFonts w:ascii="宋体"/>
                <w:b/>
                <w:sz w:val="24"/>
              </w:rPr>
              <w:t xml:space="preserve">                                       </w:t>
            </w:r>
            <w:r>
              <w:rPr>
                <w:rFonts w:ascii="宋体" w:hint="eastAsia"/>
                <w:b/>
                <w:sz w:val="24"/>
              </w:rPr>
              <w:t>书院公章</w:t>
            </w:r>
          </w:p>
          <w:p w14:paraId="3C41F037" w14:textId="77777777" w:rsidR="00E82551" w:rsidRDefault="00E82551" w:rsidP="00E82551">
            <w:pPr>
              <w:spacing w:line="360" w:lineRule="auto"/>
              <w:ind w:right="113"/>
              <w:rPr>
                <w:rFonts w:ascii="宋体"/>
                <w:b/>
                <w:sz w:val="24"/>
              </w:rPr>
            </w:pPr>
          </w:p>
          <w:p w14:paraId="48A94486" w14:textId="77777777" w:rsidR="00E82551" w:rsidRDefault="00E82551" w:rsidP="00E82551">
            <w:pPr>
              <w:spacing w:line="360" w:lineRule="auto"/>
              <w:ind w:right="113"/>
              <w:rPr>
                <w:rFonts w:ascii="宋体"/>
                <w:b/>
                <w:sz w:val="24"/>
              </w:rPr>
            </w:pPr>
            <w:r>
              <w:rPr>
                <w:rFonts w:ascii="宋体" w:hint="eastAsia"/>
                <w:b/>
                <w:sz w:val="24"/>
              </w:rPr>
              <w:t xml:space="preserve">　　　　　　　　　　　　　　　　　　　　　年　　月　　日</w:t>
            </w:r>
          </w:p>
          <w:p w14:paraId="20B69AA7" w14:textId="77777777" w:rsidR="00E82551" w:rsidRDefault="00E82551" w:rsidP="00E82551">
            <w:pPr>
              <w:spacing w:line="360" w:lineRule="auto"/>
              <w:ind w:right="113"/>
              <w:rPr>
                <w:rFonts w:ascii="宋体"/>
                <w:b/>
                <w:sz w:val="24"/>
              </w:rPr>
            </w:pPr>
          </w:p>
        </w:tc>
      </w:tr>
    </w:tbl>
    <w:p w14:paraId="7A8FE9C7" w14:textId="77777777" w:rsidR="00D4721D" w:rsidRPr="00CC34B0" w:rsidRDefault="00D4721D">
      <w:pPr>
        <w:rPr>
          <w:rFonts w:ascii="Calibri"/>
        </w:rPr>
      </w:pPr>
    </w:p>
    <w:sectPr w:rsidR="00D4721D" w:rsidRPr="00CC34B0">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6B561" w14:textId="77777777" w:rsidR="00DE525D" w:rsidRDefault="00DE525D">
      <w:r>
        <w:separator/>
      </w:r>
    </w:p>
  </w:endnote>
  <w:endnote w:type="continuationSeparator" w:id="0">
    <w:p w14:paraId="282FE4FF" w14:textId="77777777" w:rsidR="00DE525D" w:rsidRDefault="00DE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方正小标宋简体">
    <w:altName w:val="微软雅黑"/>
    <w:charset w:val="86"/>
    <w:family w:val="script"/>
    <w:pitch w:val="fixed"/>
    <w:sig w:usb0="00000283" w:usb1="180F0C10" w:usb2="00000012"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8242B" w14:textId="77777777" w:rsidR="00D4721D" w:rsidRDefault="00D4721D">
    <w:pPr>
      <w:autoSpaceDE w:val="0"/>
      <w:autoSpaceDN w:val="0"/>
      <w:jc w:val="center"/>
      <w:rPr>
        <w:rFonts w:ascii="Calibri"/>
      </w:rPr>
    </w:pPr>
    <w:r>
      <w:rPr>
        <w:rFonts w:ascii="Calibri"/>
      </w:rPr>
      <w:fldChar w:fldCharType="begin"/>
    </w:r>
    <w:r>
      <w:rPr>
        <w:rFonts w:ascii="Calibri"/>
      </w:rPr>
      <w:instrText>PAGE</w:instrText>
    </w:r>
    <w:r>
      <w:rPr>
        <w:rFonts w:ascii="Calibri"/>
      </w:rPr>
      <w:fldChar w:fldCharType="separate"/>
    </w:r>
    <w:r w:rsidR="00950004">
      <w:rPr>
        <w:rFonts w:ascii="Calibri"/>
        <w:noProof/>
      </w:rPr>
      <w:t>4</w:t>
    </w:r>
    <w:r>
      <w:rPr>
        <w:rFonts w:ascii="Calibri"/>
      </w:rPr>
      <w:fldChar w:fldCharType="end"/>
    </w:r>
  </w:p>
  <w:p w14:paraId="5A105DE3" w14:textId="77777777" w:rsidR="00D4721D" w:rsidRDefault="00D4721D">
    <w:pPr>
      <w:autoSpaceDE w:val="0"/>
      <w:autoSpaceDN w:val="0"/>
      <w:rPr>
        <w:rFonts w:asci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D90DF" w14:textId="77777777" w:rsidR="00DE525D" w:rsidRDefault="00DE525D">
      <w:r>
        <w:separator/>
      </w:r>
    </w:p>
  </w:footnote>
  <w:footnote w:type="continuationSeparator" w:id="0">
    <w:p w14:paraId="334A34A4" w14:textId="77777777" w:rsidR="00DE525D" w:rsidRDefault="00DE52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isplayHorizontalDrawingGridEvery w:val="0"/>
  <w:displayVerticalDrawingGridEvery w:val="2"/>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A7"/>
    <w:rsid w:val="00055994"/>
    <w:rsid w:val="00086DEB"/>
    <w:rsid w:val="000B5F33"/>
    <w:rsid w:val="000E34BE"/>
    <w:rsid w:val="000F0458"/>
    <w:rsid w:val="00102433"/>
    <w:rsid w:val="001131B0"/>
    <w:rsid w:val="00126692"/>
    <w:rsid w:val="00130C08"/>
    <w:rsid w:val="001753EC"/>
    <w:rsid w:val="00187131"/>
    <w:rsid w:val="00192EA7"/>
    <w:rsid w:val="001B6C05"/>
    <w:rsid w:val="001C6054"/>
    <w:rsid w:val="001C6822"/>
    <w:rsid w:val="001C71AF"/>
    <w:rsid w:val="001D218C"/>
    <w:rsid w:val="002012D2"/>
    <w:rsid w:val="00217F99"/>
    <w:rsid w:val="002361D1"/>
    <w:rsid w:val="0025526D"/>
    <w:rsid w:val="00283C3F"/>
    <w:rsid w:val="00294906"/>
    <w:rsid w:val="002B235D"/>
    <w:rsid w:val="002B3B6B"/>
    <w:rsid w:val="002B68E7"/>
    <w:rsid w:val="00300C58"/>
    <w:rsid w:val="003063F1"/>
    <w:rsid w:val="00307DD0"/>
    <w:rsid w:val="00310517"/>
    <w:rsid w:val="00344AEB"/>
    <w:rsid w:val="0039545E"/>
    <w:rsid w:val="003B5702"/>
    <w:rsid w:val="003D213F"/>
    <w:rsid w:val="003E6ED5"/>
    <w:rsid w:val="00476BD4"/>
    <w:rsid w:val="00482C97"/>
    <w:rsid w:val="00492A0D"/>
    <w:rsid w:val="004A0B76"/>
    <w:rsid w:val="004B654C"/>
    <w:rsid w:val="0051790B"/>
    <w:rsid w:val="00526A3F"/>
    <w:rsid w:val="00541104"/>
    <w:rsid w:val="00543C31"/>
    <w:rsid w:val="00566382"/>
    <w:rsid w:val="00583482"/>
    <w:rsid w:val="005836BF"/>
    <w:rsid w:val="005A7854"/>
    <w:rsid w:val="005D678F"/>
    <w:rsid w:val="00623BBD"/>
    <w:rsid w:val="00653458"/>
    <w:rsid w:val="00653ADA"/>
    <w:rsid w:val="00663D55"/>
    <w:rsid w:val="00673CC2"/>
    <w:rsid w:val="00683EED"/>
    <w:rsid w:val="0068768B"/>
    <w:rsid w:val="00694AA9"/>
    <w:rsid w:val="006A3475"/>
    <w:rsid w:val="006C14BF"/>
    <w:rsid w:val="006D20A7"/>
    <w:rsid w:val="006D26B8"/>
    <w:rsid w:val="006F75C6"/>
    <w:rsid w:val="006F7887"/>
    <w:rsid w:val="00711801"/>
    <w:rsid w:val="00717F09"/>
    <w:rsid w:val="007311F1"/>
    <w:rsid w:val="00770391"/>
    <w:rsid w:val="00781D66"/>
    <w:rsid w:val="007D5B96"/>
    <w:rsid w:val="0080420D"/>
    <w:rsid w:val="0086709E"/>
    <w:rsid w:val="008F09CB"/>
    <w:rsid w:val="008F561F"/>
    <w:rsid w:val="008F6BA0"/>
    <w:rsid w:val="00902E68"/>
    <w:rsid w:val="00910484"/>
    <w:rsid w:val="0091408F"/>
    <w:rsid w:val="0092265C"/>
    <w:rsid w:val="0093424F"/>
    <w:rsid w:val="00950004"/>
    <w:rsid w:val="00953AF7"/>
    <w:rsid w:val="00967C31"/>
    <w:rsid w:val="0097167D"/>
    <w:rsid w:val="009A3EBA"/>
    <w:rsid w:val="009B1AB1"/>
    <w:rsid w:val="009D2F44"/>
    <w:rsid w:val="00A0671F"/>
    <w:rsid w:val="00A14B6D"/>
    <w:rsid w:val="00A44217"/>
    <w:rsid w:val="00A549AC"/>
    <w:rsid w:val="00A71FFA"/>
    <w:rsid w:val="00AF708C"/>
    <w:rsid w:val="00B00D53"/>
    <w:rsid w:val="00B44AB0"/>
    <w:rsid w:val="00B66FB5"/>
    <w:rsid w:val="00BA78C2"/>
    <w:rsid w:val="00BE416B"/>
    <w:rsid w:val="00BE4BB3"/>
    <w:rsid w:val="00C05F28"/>
    <w:rsid w:val="00C62EAA"/>
    <w:rsid w:val="00D045FC"/>
    <w:rsid w:val="00D4721D"/>
    <w:rsid w:val="00DB75AC"/>
    <w:rsid w:val="00DE23E9"/>
    <w:rsid w:val="00DE525D"/>
    <w:rsid w:val="00E0163D"/>
    <w:rsid w:val="00E01FB6"/>
    <w:rsid w:val="00E0612A"/>
    <w:rsid w:val="00E20627"/>
    <w:rsid w:val="00E82551"/>
    <w:rsid w:val="00E91CAB"/>
    <w:rsid w:val="00EF7D81"/>
    <w:rsid w:val="00F00B7A"/>
    <w:rsid w:val="00F27565"/>
    <w:rsid w:val="00F66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CA90D48"/>
  <w15:chartTrackingRefBased/>
  <w15:docId w15:val="{01E67C62-75E5-4FF6-B109-A1A00999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宋体" w:eastAsia="宋体" w:hAnsi="宋体"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sz w:val="21"/>
    </w:rPr>
  </w:style>
  <w:style w:type="paragraph" w:styleId="1">
    <w:name w:val="heading 1"/>
    <w:next w:val="a"/>
    <w:qFormat/>
    <w:pPr>
      <w:wordWrap w:val="0"/>
      <w:spacing w:after="160"/>
      <w:jc w:val="both"/>
      <w:outlineLvl w:val="0"/>
    </w:pPr>
    <w:rPr>
      <w:sz w:val="28"/>
    </w:rPr>
  </w:style>
  <w:style w:type="paragraph" w:styleId="2">
    <w:name w:val="heading 2"/>
    <w:next w:val="a"/>
    <w:qFormat/>
    <w:pPr>
      <w:wordWrap w:val="0"/>
      <w:spacing w:after="160"/>
      <w:jc w:val="both"/>
      <w:outlineLvl w:val="1"/>
    </w:pPr>
    <w:rPr>
      <w:sz w:val="21"/>
    </w:rPr>
  </w:style>
  <w:style w:type="paragraph" w:styleId="3">
    <w:name w:val="heading 3"/>
    <w:basedOn w:val="a"/>
    <w:next w:val="a"/>
    <w:qFormat/>
    <w:pPr>
      <w:spacing w:before="260" w:after="260" w:line="416" w:lineRule="auto"/>
      <w:outlineLvl w:val="2"/>
    </w:pPr>
    <w:rPr>
      <w:b/>
      <w:sz w:val="32"/>
    </w:rPr>
  </w:style>
  <w:style w:type="paragraph" w:styleId="4">
    <w:name w:val="heading 4"/>
    <w:next w:val="a"/>
    <w:qFormat/>
    <w:pPr>
      <w:wordWrap w:val="0"/>
      <w:spacing w:after="160"/>
      <w:ind w:left="1600" w:hanging="400"/>
      <w:jc w:val="both"/>
      <w:outlineLvl w:val="3"/>
    </w:pPr>
    <w:rPr>
      <w:b/>
      <w:sz w:val="21"/>
    </w:rPr>
  </w:style>
  <w:style w:type="paragraph" w:styleId="5">
    <w:name w:val="heading 5"/>
    <w:next w:val="a"/>
    <w:qFormat/>
    <w:pPr>
      <w:wordWrap w:val="0"/>
      <w:spacing w:after="160"/>
      <w:ind w:left="1800" w:hanging="400"/>
      <w:jc w:val="both"/>
      <w:outlineLvl w:val="4"/>
    </w:pPr>
    <w:rPr>
      <w:sz w:val="21"/>
    </w:rPr>
  </w:style>
  <w:style w:type="paragraph" w:styleId="6">
    <w:name w:val="heading 6"/>
    <w:next w:val="a"/>
    <w:qFormat/>
    <w:pPr>
      <w:wordWrap w:val="0"/>
      <w:spacing w:after="160"/>
      <w:ind w:left="2000" w:hanging="400"/>
      <w:jc w:val="both"/>
      <w:outlineLvl w:val="5"/>
    </w:pPr>
    <w:rPr>
      <w:b/>
      <w:sz w:val="21"/>
    </w:rPr>
  </w:style>
  <w:style w:type="paragraph" w:styleId="7">
    <w:name w:val="heading 7"/>
    <w:next w:val="a"/>
    <w:qFormat/>
    <w:pPr>
      <w:wordWrap w:val="0"/>
      <w:spacing w:after="160"/>
      <w:ind w:left="2200" w:hanging="400"/>
      <w:jc w:val="both"/>
      <w:outlineLvl w:val="6"/>
    </w:pPr>
    <w:rPr>
      <w:sz w:val="21"/>
    </w:rPr>
  </w:style>
  <w:style w:type="paragraph" w:styleId="8">
    <w:name w:val="heading 8"/>
    <w:next w:val="a"/>
    <w:qFormat/>
    <w:pPr>
      <w:wordWrap w:val="0"/>
      <w:spacing w:after="160"/>
      <w:ind w:left="2400" w:hanging="400"/>
      <w:jc w:val="both"/>
      <w:outlineLvl w:val="7"/>
    </w:pPr>
    <w:rPr>
      <w:sz w:val="21"/>
    </w:rPr>
  </w:style>
  <w:style w:type="paragraph" w:styleId="9">
    <w:name w:val="heading 9"/>
    <w:next w:val="a"/>
    <w:qFormat/>
    <w:pPr>
      <w:wordWrap w:val="0"/>
      <w:spacing w:after="160"/>
      <w:ind w:left="2600" w:hanging="400"/>
      <w:jc w:val="both"/>
      <w:outlineLvl w:val="8"/>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next w:val="a"/>
    <w:qFormat/>
    <w:pPr>
      <w:wordWrap w:val="0"/>
      <w:spacing w:after="60"/>
      <w:jc w:val="center"/>
    </w:pPr>
    <w:rPr>
      <w:sz w:val="24"/>
    </w:rPr>
  </w:style>
  <w:style w:type="character" w:styleId="a4">
    <w:name w:val="Subtle Emphasis"/>
    <w:qFormat/>
    <w:rPr>
      <w:i/>
      <w:color w:val="404040"/>
      <w:sz w:val="21"/>
    </w:rPr>
  </w:style>
  <w:style w:type="character" w:styleId="a5">
    <w:name w:val="Emphasis"/>
    <w:qFormat/>
    <w:rPr>
      <w:i/>
      <w:sz w:val="21"/>
    </w:rPr>
  </w:style>
  <w:style w:type="character" w:styleId="a6">
    <w:name w:val="Intense Emphasis"/>
    <w:qFormat/>
    <w:rPr>
      <w:i/>
      <w:color w:val="5B9BD5"/>
      <w:sz w:val="21"/>
    </w:rPr>
  </w:style>
  <w:style w:type="character" w:styleId="a7">
    <w:name w:val="Strong"/>
    <w:uiPriority w:val="22"/>
    <w:qFormat/>
    <w:rPr>
      <w:b/>
      <w:sz w:val="21"/>
    </w:rPr>
  </w:style>
  <w:style w:type="paragraph" w:styleId="a8">
    <w:name w:val="Quote"/>
    <w:next w:val="a"/>
    <w:qFormat/>
    <w:pPr>
      <w:wordWrap w:val="0"/>
      <w:spacing w:before="200" w:after="160"/>
      <w:ind w:left="864" w:right="864"/>
      <w:jc w:val="center"/>
    </w:pPr>
    <w:rPr>
      <w:i/>
      <w:color w:val="404040"/>
      <w:sz w:val="21"/>
    </w:rPr>
  </w:style>
  <w:style w:type="paragraph" w:styleId="a9">
    <w:name w:val="Intense Quote"/>
    <w:next w:val="a"/>
    <w:qFormat/>
    <w:pPr>
      <w:wordWrap w:val="0"/>
      <w:spacing w:before="360" w:after="360"/>
      <w:ind w:left="950" w:right="950"/>
      <w:jc w:val="center"/>
    </w:pPr>
    <w:rPr>
      <w:i/>
      <w:color w:val="5B9BD5"/>
      <w:sz w:val="21"/>
    </w:rPr>
  </w:style>
  <w:style w:type="character" w:styleId="aa">
    <w:name w:val="Subtle Reference"/>
    <w:qFormat/>
    <w:rPr>
      <w:color w:val="5A5A5A"/>
      <w:sz w:val="21"/>
    </w:rPr>
  </w:style>
  <w:style w:type="character" w:styleId="ab">
    <w:name w:val="Intense Reference"/>
    <w:qFormat/>
    <w:rPr>
      <w:b/>
      <w:color w:val="5B9BD5"/>
      <w:sz w:val="21"/>
    </w:rPr>
  </w:style>
  <w:style w:type="character" w:styleId="ac">
    <w:name w:val="Book Title"/>
    <w:qFormat/>
    <w:rPr>
      <w:b/>
      <w:i/>
      <w:sz w:val="21"/>
    </w:rPr>
  </w:style>
  <w:style w:type="paragraph" w:customStyle="1" w:styleId="ad">
    <w:name w:val="列出段落"/>
    <w:next w:val="a"/>
    <w:qFormat/>
    <w:pPr>
      <w:wordWrap w:val="0"/>
      <w:ind w:left="850"/>
      <w:jc w:val="both"/>
    </w:pPr>
    <w:rPr>
      <w:sz w:val="21"/>
    </w:rPr>
  </w:style>
  <w:style w:type="paragraph" w:styleId="TOC">
    <w:name w:val="TOC Heading"/>
    <w:next w:val="a"/>
    <w:qFormat/>
    <w:pPr>
      <w:wordWrap w:val="0"/>
    </w:pPr>
    <w:rPr>
      <w:color w:val="2E74B5"/>
      <w:sz w:val="32"/>
    </w:rPr>
  </w:style>
  <w:style w:type="paragraph" w:customStyle="1" w:styleId="20">
    <w:name w:val="目录 2"/>
    <w:next w:val="a"/>
    <w:pPr>
      <w:wordWrap w:val="0"/>
      <w:jc w:val="both"/>
    </w:pPr>
    <w:rPr>
      <w:sz w:val="21"/>
    </w:rPr>
  </w:style>
  <w:style w:type="paragraph" w:customStyle="1" w:styleId="30">
    <w:name w:val="目录 3"/>
    <w:next w:val="a"/>
    <w:pPr>
      <w:wordWrap w:val="0"/>
      <w:ind w:left="425"/>
      <w:jc w:val="both"/>
    </w:pPr>
    <w:rPr>
      <w:sz w:val="21"/>
    </w:rPr>
  </w:style>
  <w:style w:type="paragraph" w:customStyle="1" w:styleId="40">
    <w:name w:val="目录 4"/>
    <w:next w:val="a"/>
    <w:pPr>
      <w:wordWrap w:val="0"/>
      <w:ind w:left="850"/>
      <w:jc w:val="both"/>
    </w:pPr>
    <w:rPr>
      <w:sz w:val="21"/>
    </w:rPr>
  </w:style>
  <w:style w:type="paragraph" w:customStyle="1" w:styleId="50">
    <w:name w:val="目录 5"/>
    <w:next w:val="a"/>
    <w:pPr>
      <w:wordWrap w:val="0"/>
      <w:ind w:left="1275"/>
      <w:jc w:val="both"/>
    </w:pPr>
    <w:rPr>
      <w:sz w:val="21"/>
    </w:rPr>
  </w:style>
  <w:style w:type="paragraph" w:customStyle="1" w:styleId="60">
    <w:name w:val="目录 6"/>
    <w:next w:val="a"/>
    <w:pPr>
      <w:wordWrap w:val="0"/>
      <w:ind w:left="1700"/>
      <w:jc w:val="both"/>
    </w:pPr>
    <w:rPr>
      <w:sz w:val="21"/>
    </w:rPr>
  </w:style>
  <w:style w:type="paragraph" w:customStyle="1" w:styleId="70">
    <w:name w:val="目录 7"/>
    <w:next w:val="a"/>
    <w:pPr>
      <w:wordWrap w:val="0"/>
      <w:ind w:left="2125"/>
      <w:jc w:val="both"/>
    </w:pPr>
    <w:rPr>
      <w:sz w:val="21"/>
    </w:rPr>
  </w:style>
  <w:style w:type="paragraph" w:customStyle="1" w:styleId="80">
    <w:name w:val="目录 8"/>
    <w:next w:val="a"/>
    <w:pPr>
      <w:wordWrap w:val="0"/>
      <w:ind w:left="2550"/>
      <w:jc w:val="both"/>
    </w:pPr>
    <w:rPr>
      <w:sz w:val="21"/>
    </w:rPr>
  </w:style>
  <w:style w:type="paragraph" w:customStyle="1" w:styleId="90">
    <w:name w:val="目录 9"/>
    <w:next w:val="a"/>
    <w:pPr>
      <w:wordWrap w:val="0"/>
      <w:ind w:left="2975"/>
      <w:jc w:val="both"/>
    </w:pPr>
    <w:rPr>
      <w:sz w:val="21"/>
    </w:rPr>
  </w:style>
  <w:style w:type="paragraph" w:styleId="ae">
    <w:name w:val="Normal Indent"/>
    <w:next w:val="a"/>
    <w:pPr>
      <w:wordWrap w:val="0"/>
      <w:ind w:left="3400"/>
      <w:jc w:val="both"/>
    </w:pPr>
    <w:rPr>
      <w:sz w:val="21"/>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pPr>
      <w:jc w:val="center"/>
    </w:pPr>
    <w:rPr>
      <w:sz w:val="18"/>
    </w:rPr>
  </w:style>
  <w:style w:type="character" w:customStyle="1" w:styleId="Char">
    <w:name w:val="页眉 Char"/>
    <w:rPr>
      <w:vanish w:val="0"/>
      <w:sz w:val="20"/>
    </w:rPr>
  </w:style>
  <w:style w:type="paragraph" w:styleId="af1">
    <w:name w:val="footer"/>
    <w:basedOn w:val="a"/>
    <w:rPr>
      <w:sz w:val="18"/>
    </w:rPr>
  </w:style>
  <w:style w:type="character" w:customStyle="1" w:styleId="Char0">
    <w:name w:val="页脚 Char"/>
    <w:rPr>
      <w:vanish w:val="0"/>
      <w:sz w:val="20"/>
    </w:rPr>
  </w:style>
  <w:style w:type="paragraph" w:customStyle="1" w:styleId="10">
    <w:name w:val="样式1"/>
    <w:basedOn w:val="a"/>
    <w:link w:val="11"/>
    <w:qFormat/>
    <w:rsid w:val="007D5B96"/>
    <w:pPr>
      <w:spacing w:line="360" w:lineRule="auto"/>
      <w:ind w:right="113"/>
    </w:pPr>
    <w:rPr>
      <w:rFonts w:ascii="宋体"/>
      <w:sz w:val="24"/>
      <w:szCs w:val="24"/>
    </w:rPr>
  </w:style>
  <w:style w:type="character" w:customStyle="1" w:styleId="11">
    <w:name w:val="样式1 字符"/>
    <w:basedOn w:val="a0"/>
    <w:link w:val="10"/>
    <w:rsid w:val="007D5B96"/>
    <w:rPr>
      <w:vanish w:val="0"/>
      <w:sz w:val="24"/>
      <w:szCs w:val="24"/>
    </w:rPr>
  </w:style>
  <w:style w:type="character" w:styleId="af2">
    <w:name w:val="Hyperlink"/>
    <w:basedOn w:val="a0"/>
    <w:uiPriority w:val="99"/>
    <w:unhideWhenUsed/>
    <w:rsid w:val="00F6607B"/>
    <w:rPr>
      <w:vanish w:val="0"/>
      <w:color w:val="0563C1" w:themeColor="hyperlink"/>
      <w:sz w:val="20"/>
      <w:u w:val="single"/>
    </w:rPr>
  </w:style>
  <w:style w:type="character" w:styleId="af3">
    <w:name w:val="Unresolved Mention"/>
    <w:basedOn w:val="a0"/>
    <w:uiPriority w:val="99"/>
    <w:semiHidden/>
    <w:unhideWhenUsed/>
    <w:rsid w:val="00F6607B"/>
    <w:rPr>
      <w:vanish w:val="0"/>
      <w:color w:val="605E5C"/>
      <w:sz w:val="20"/>
      <w:shd w:val="clear" w:color="auto" w:fill="E1DFDD"/>
    </w:rPr>
  </w:style>
  <w:style w:type="paragraph" w:styleId="af4">
    <w:name w:val="annotation text"/>
    <w:basedOn w:val="a"/>
    <w:link w:val="af5"/>
    <w:uiPriority w:val="99"/>
    <w:unhideWhenUsed/>
    <w:qFormat/>
    <w:rsid w:val="00B44AB0"/>
    <w:pPr>
      <w:jc w:val="left"/>
    </w:pPr>
  </w:style>
  <w:style w:type="character" w:customStyle="1" w:styleId="af5">
    <w:name w:val="批注文字 字符"/>
    <w:basedOn w:val="a0"/>
    <w:link w:val="af4"/>
    <w:uiPriority w:val="99"/>
    <w:qFormat/>
    <w:rsid w:val="00B44AB0"/>
    <w:rPr>
      <w:rFonts w:ascii="Times New Roman"/>
      <w:sz w:val="21"/>
    </w:rPr>
  </w:style>
  <w:style w:type="character" w:styleId="af6">
    <w:name w:val="annotation reference"/>
    <w:basedOn w:val="a0"/>
    <w:uiPriority w:val="99"/>
    <w:semiHidden/>
    <w:unhideWhenUsed/>
    <w:qFormat/>
    <w:rsid w:val="00B44AB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6213">
      <w:bodyDiv w:val="1"/>
      <w:marLeft w:val="0"/>
      <w:marRight w:val="0"/>
      <w:marTop w:val="0"/>
      <w:marBottom w:val="0"/>
      <w:divBdr>
        <w:top w:val="none" w:sz="0" w:space="0" w:color="auto"/>
        <w:left w:val="none" w:sz="0" w:space="0" w:color="auto"/>
        <w:bottom w:val="none" w:sz="0" w:space="0" w:color="auto"/>
        <w:right w:val="none" w:sz="0" w:space="0" w:color="auto"/>
      </w:divBdr>
      <w:divsChild>
        <w:div w:id="555819000">
          <w:marLeft w:val="0"/>
          <w:marRight w:val="0"/>
          <w:marTop w:val="0"/>
          <w:marBottom w:val="0"/>
          <w:divBdr>
            <w:top w:val="none" w:sz="0" w:space="0" w:color="auto"/>
            <w:left w:val="none" w:sz="0" w:space="0" w:color="auto"/>
            <w:bottom w:val="none" w:sz="0" w:space="0" w:color="auto"/>
            <w:right w:val="none" w:sz="0" w:space="0" w:color="auto"/>
          </w:divBdr>
          <w:divsChild>
            <w:div w:id="1713456386">
              <w:marLeft w:val="0"/>
              <w:marRight w:val="0"/>
              <w:marTop w:val="0"/>
              <w:marBottom w:val="0"/>
              <w:divBdr>
                <w:top w:val="none" w:sz="0" w:space="0" w:color="auto"/>
                <w:left w:val="none" w:sz="0" w:space="0" w:color="auto"/>
                <w:bottom w:val="none" w:sz="0" w:space="0" w:color="auto"/>
                <w:right w:val="none" w:sz="0" w:space="0" w:color="auto"/>
              </w:divBdr>
            </w:div>
            <w:div w:id="13773966">
              <w:marLeft w:val="0"/>
              <w:marRight w:val="0"/>
              <w:marTop w:val="0"/>
              <w:marBottom w:val="0"/>
              <w:divBdr>
                <w:top w:val="none" w:sz="0" w:space="0" w:color="auto"/>
                <w:left w:val="none" w:sz="0" w:space="0" w:color="auto"/>
                <w:bottom w:val="none" w:sz="0" w:space="0" w:color="auto"/>
                <w:right w:val="none" w:sz="0" w:space="0" w:color="auto"/>
              </w:divBdr>
            </w:div>
            <w:div w:id="51851238">
              <w:marLeft w:val="0"/>
              <w:marRight w:val="0"/>
              <w:marTop w:val="0"/>
              <w:marBottom w:val="0"/>
              <w:divBdr>
                <w:top w:val="none" w:sz="0" w:space="0" w:color="auto"/>
                <w:left w:val="none" w:sz="0" w:space="0" w:color="auto"/>
                <w:bottom w:val="none" w:sz="0" w:space="0" w:color="auto"/>
                <w:right w:val="none" w:sz="0" w:space="0" w:color="auto"/>
              </w:divBdr>
            </w:div>
            <w:div w:id="383414348">
              <w:marLeft w:val="0"/>
              <w:marRight w:val="0"/>
              <w:marTop w:val="0"/>
              <w:marBottom w:val="0"/>
              <w:divBdr>
                <w:top w:val="none" w:sz="0" w:space="0" w:color="auto"/>
                <w:left w:val="none" w:sz="0" w:space="0" w:color="auto"/>
                <w:bottom w:val="none" w:sz="0" w:space="0" w:color="auto"/>
                <w:right w:val="none" w:sz="0" w:space="0" w:color="auto"/>
              </w:divBdr>
            </w:div>
            <w:div w:id="898714517">
              <w:marLeft w:val="0"/>
              <w:marRight w:val="0"/>
              <w:marTop w:val="0"/>
              <w:marBottom w:val="0"/>
              <w:divBdr>
                <w:top w:val="none" w:sz="0" w:space="0" w:color="auto"/>
                <w:left w:val="none" w:sz="0" w:space="0" w:color="auto"/>
                <w:bottom w:val="none" w:sz="0" w:space="0" w:color="auto"/>
                <w:right w:val="none" w:sz="0" w:space="0" w:color="auto"/>
              </w:divBdr>
            </w:div>
            <w:div w:id="726730168">
              <w:marLeft w:val="0"/>
              <w:marRight w:val="0"/>
              <w:marTop w:val="0"/>
              <w:marBottom w:val="0"/>
              <w:divBdr>
                <w:top w:val="none" w:sz="0" w:space="0" w:color="auto"/>
                <w:left w:val="none" w:sz="0" w:space="0" w:color="auto"/>
                <w:bottom w:val="none" w:sz="0" w:space="0" w:color="auto"/>
                <w:right w:val="none" w:sz="0" w:space="0" w:color="auto"/>
              </w:divBdr>
            </w:div>
            <w:div w:id="1698964863">
              <w:marLeft w:val="0"/>
              <w:marRight w:val="0"/>
              <w:marTop w:val="0"/>
              <w:marBottom w:val="0"/>
              <w:divBdr>
                <w:top w:val="none" w:sz="0" w:space="0" w:color="auto"/>
                <w:left w:val="none" w:sz="0" w:space="0" w:color="auto"/>
                <w:bottom w:val="none" w:sz="0" w:space="0" w:color="auto"/>
                <w:right w:val="none" w:sz="0" w:space="0" w:color="auto"/>
              </w:divBdr>
            </w:div>
            <w:div w:id="441726218">
              <w:marLeft w:val="0"/>
              <w:marRight w:val="0"/>
              <w:marTop w:val="0"/>
              <w:marBottom w:val="0"/>
              <w:divBdr>
                <w:top w:val="none" w:sz="0" w:space="0" w:color="auto"/>
                <w:left w:val="none" w:sz="0" w:space="0" w:color="auto"/>
                <w:bottom w:val="none" w:sz="0" w:space="0" w:color="auto"/>
                <w:right w:val="none" w:sz="0" w:space="0" w:color="auto"/>
              </w:divBdr>
            </w:div>
            <w:div w:id="1175923128">
              <w:marLeft w:val="0"/>
              <w:marRight w:val="0"/>
              <w:marTop w:val="0"/>
              <w:marBottom w:val="0"/>
              <w:divBdr>
                <w:top w:val="none" w:sz="0" w:space="0" w:color="auto"/>
                <w:left w:val="none" w:sz="0" w:space="0" w:color="auto"/>
                <w:bottom w:val="none" w:sz="0" w:space="0" w:color="auto"/>
                <w:right w:val="none" w:sz="0" w:space="0" w:color="auto"/>
              </w:divBdr>
            </w:div>
            <w:div w:id="2114519868">
              <w:marLeft w:val="0"/>
              <w:marRight w:val="0"/>
              <w:marTop w:val="0"/>
              <w:marBottom w:val="0"/>
              <w:divBdr>
                <w:top w:val="none" w:sz="0" w:space="0" w:color="auto"/>
                <w:left w:val="none" w:sz="0" w:space="0" w:color="auto"/>
                <w:bottom w:val="none" w:sz="0" w:space="0" w:color="auto"/>
                <w:right w:val="none" w:sz="0" w:space="0" w:color="auto"/>
              </w:divBdr>
            </w:div>
            <w:div w:id="495415964">
              <w:marLeft w:val="0"/>
              <w:marRight w:val="0"/>
              <w:marTop w:val="0"/>
              <w:marBottom w:val="0"/>
              <w:divBdr>
                <w:top w:val="none" w:sz="0" w:space="0" w:color="auto"/>
                <w:left w:val="none" w:sz="0" w:space="0" w:color="auto"/>
                <w:bottom w:val="none" w:sz="0" w:space="0" w:color="auto"/>
                <w:right w:val="none" w:sz="0" w:space="0" w:color="auto"/>
              </w:divBdr>
            </w:div>
            <w:div w:id="2126726446">
              <w:marLeft w:val="0"/>
              <w:marRight w:val="0"/>
              <w:marTop w:val="0"/>
              <w:marBottom w:val="0"/>
              <w:divBdr>
                <w:top w:val="none" w:sz="0" w:space="0" w:color="auto"/>
                <w:left w:val="none" w:sz="0" w:space="0" w:color="auto"/>
                <w:bottom w:val="none" w:sz="0" w:space="0" w:color="auto"/>
                <w:right w:val="none" w:sz="0" w:space="0" w:color="auto"/>
              </w:divBdr>
            </w:div>
            <w:div w:id="545220268">
              <w:marLeft w:val="0"/>
              <w:marRight w:val="0"/>
              <w:marTop w:val="0"/>
              <w:marBottom w:val="0"/>
              <w:divBdr>
                <w:top w:val="none" w:sz="0" w:space="0" w:color="auto"/>
                <w:left w:val="none" w:sz="0" w:space="0" w:color="auto"/>
                <w:bottom w:val="none" w:sz="0" w:space="0" w:color="auto"/>
                <w:right w:val="none" w:sz="0" w:space="0" w:color="auto"/>
              </w:divBdr>
            </w:div>
            <w:div w:id="178862520">
              <w:marLeft w:val="0"/>
              <w:marRight w:val="0"/>
              <w:marTop w:val="0"/>
              <w:marBottom w:val="0"/>
              <w:divBdr>
                <w:top w:val="none" w:sz="0" w:space="0" w:color="auto"/>
                <w:left w:val="none" w:sz="0" w:space="0" w:color="auto"/>
                <w:bottom w:val="none" w:sz="0" w:space="0" w:color="auto"/>
                <w:right w:val="none" w:sz="0" w:space="0" w:color="auto"/>
              </w:divBdr>
            </w:div>
            <w:div w:id="1784231908">
              <w:marLeft w:val="0"/>
              <w:marRight w:val="0"/>
              <w:marTop w:val="0"/>
              <w:marBottom w:val="0"/>
              <w:divBdr>
                <w:top w:val="none" w:sz="0" w:space="0" w:color="auto"/>
                <w:left w:val="none" w:sz="0" w:space="0" w:color="auto"/>
                <w:bottom w:val="none" w:sz="0" w:space="0" w:color="auto"/>
                <w:right w:val="none" w:sz="0" w:space="0" w:color="auto"/>
              </w:divBdr>
            </w:div>
            <w:div w:id="980109817">
              <w:marLeft w:val="0"/>
              <w:marRight w:val="0"/>
              <w:marTop w:val="0"/>
              <w:marBottom w:val="0"/>
              <w:divBdr>
                <w:top w:val="none" w:sz="0" w:space="0" w:color="auto"/>
                <w:left w:val="none" w:sz="0" w:space="0" w:color="auto"/>
                <w:bottom w:val="none" w:sz="0" w:space="0" w:color="auto"/>
                <w:right w:val="none" w:sz="0" w:space="0" w:color="auto"/>
              </w:divBdr>
            </w:div>
            <w:div w:id="1731151310">
              <w:marLeft w:val="0"/>
              <w:marRight w:val="0"/>
              <w:marTop w:val="0"/>
              <w:marBottom w:val="0"/>
              <w:divBdr>
                <w:top w:val="none" w:sz="0" w:space="0" w:color="auto"/>
                <w:left w:val="none" w:sz="0" w:space="0" w:color="auto"/>
                <w:bottom w:val="none" w:sz="0" w:space="0" w:color="auto"/>
                <w:right w:val="none" w:sz="0" w:space="0" w:color="auto"/>
              </w:divBdr>
            </w:div>
            <w:div w:id="307177251">
              <w:marLeft w:val="0"/>
              <w:marRight w:val="0"/>
              <w:marTop w:val="0"/>
              <w:marBottom w:val="0"/>
              <w:divBdr>
                <w:top w:val="none" w:sz="0" w:space="0" w:color="auto"/>
                <w:left w:val="none" w:sz="0" w:space="0" w:color="auto"/>
                <w:bottom w:val="none" w:sz="0" w:space="0" w:color="auto"/>
                <w:right w:val="none" w:sz="0" w:space="0" w:color="auto"/>
              </w:divBdr>
            </w:div>
            <w:div w:id="926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6324">
      <w:bodyDiv w:val="1"/>
      <w:marLeft w:val="0"/>
      <w:marRight w:val="0"/>
      <w:marTop w:val="0"/>
      <w:marBottom w:val="0"/>
      <w:divBdr>
        <w:top w:val="none" w:sz="0" w:space="0" w:color="auto"/>
        <w:left w:val="none" w:sz="0" w:space="0" w:color="auto"/>
        <w:bottom w:val="none" w:sz="0" w:space="0" w:color="auto"/>
        <w:right w:val="none" w:sz="0" w:space="0" w:color="auto"/>
      </w:divBdr>
      <w:divsChild>
        <w:div w:id="1537157464">
          <w:marLeft w:val="0"/>
          <w:marRight w:val="0"/>
          <w:marTop w:val="0"/>
          <w:marBottom w:val="0"/>
          <w:divBdr>
            <w:top w:val="none" w:sz="0" w:space="0" w:color="auto"/>
            <w:left w:val="none" w:sz="0" w:space="0" w:color="auto"/>
            <w:bottom w:val="none" w:sz="0" w:space="0" w:color="auto"/>
            <w:right w:val="none" w:sz="0" w:space="0" w:color="auto"/>
          </w:divBdr>
          <w:divsChild>
            <w:div w:id="175995950">
              <w:marLeft w:val="0"/>
              <w:marRight w:val="0"/>
              <w:marTop w:val="0"/>
              <w:marBottom w:val="0"/>
              <w:divBdr>
                <w:top w:val="none" w:sz="0" w:space="0" w:color="auto"/>
                <w:left w:val="none" w:sz="0" w:space="0" w:color="auto"/>
                <w:bottom w:val="none" w:sz="0" w:space="0" w:color="auto"/>
                <w:right w:val="none" w:sz="0" w:space="0" w:color="auto"/>
              </w:divBdr>
            </w:div>
            <w:div w:id="225190055">
              <w:marLeft w:val="0"/>
              <w:marRight w:val="0"/>
              <w:marTop w:val="0"/>
              <w:marBottom w:val="0"/>
              <w:divBdr>
                <w:top w:val="none" w:sz="0" w:space="0" w:color="auto"/>
                <w:left w:val="none" w:sz="0" w:space="0" w:color="auto"/>
                <w:bottom w:val="none" w:sz="0" w:space="0" w:color="auto"/>
                <w:right w:val="none" w:sz="0" w:space="0" w:color="auto"/>
              </w:divBdr>
            </w:div>
            <w:div w:id="1259485455">
              <w:marLeft w:val="0"/>
              <w:marRight w:val="0"/>
              <w:marTop w:val="0"/>
              <w:marBottom w:val="0"/>
              <w:divBdr>
                <w:top w:val="none" w:sz="0" w:space="0" w:color="auto"/>
                <w:left w:val="none" w:sz="0" w:space="0" w:color="auto"/>
                <w:bottom w:val="none" w:sz="0" w:space="0" w:color="auto"/>
                <w:right w:val="none" w:sz="0" w:space="0" w:color="auto"/>
              </w:divBdr>
            </w:div>
            <w:div w:id="391580257">
              <w:marLeft w:val="0"/>
              <w:marRight w:val="0"/>
              <w:marTop w:val="0"/>
              <w:marBottom w:val="0"/>
              <w:divBdr>
                <w:top w:val="none" w:sz="0" w:space="0" w:color="auto"/>
                <w:left w:val="none" w:sz="0" w:space="0" w:color="auto"/>
                <w:bottom w:val="none" w:sz="0" w:space="0" w:color="auto"/>
                <w:right w:val="none" w:sz="0" w:space="0" w:color="auto"/>
              </w:divBdr>
            </w:div>
            <w:div w:id="814226385">
              <w:marLeft w:val="0"/>
              <w:marRight w:val="0"/>
              <w:marTop w:val="0"/>
              <w:marBottom w:val="0"/>
              <w:divBdr>
                <w:top w:val="none" w:sz="0" w:space="0" w:color="auto"/>
                <w:left w:val="none" w:sz="0" w:space="0" w:color="auto"/>
                <w:bottom w:val="none" w:sz="0" w:space="0" w:color="auto"/>
                <w:right w:val="none" w:sz="0" w:space="0" w:color="auto"/>
              </w:divBdr>
            </w:div>
            <w:div w:id="620769203">
              <w:marLeft w:val="0"/>
              <w:marRight w:val="0"/>
              <w:marTop w:val="0"/>
              <w:marBottom w:val="0"/>
              <w:divBdr>
                <w:top w:val="none" w:sz="0" w:space="0" w:color="auto"/>
                <w:left w:val="none" w:sz="0" w:space="0" w:color="auto"/>
                <w:bottom w:val="none" w:sz="0" w:space="0" w:color="auto"/>
                <w:right w:val="none" w:sz="0" w:space="0" w:color="auto"/>
              </w:divBdr>
            </w:div>
            <w:div w:id="139351082">
              <w:marLeft w:val="0"/>
              <w:marRight w:val="0"/>
              <w:marTop w:val="0"/>
              <w:marBottom w:val="0"/>
              <w:divBdr>
                <w:top w:val="none" w:sz="0" w:space="0" w:color="auto"/>
                <w:left w:val="none" w:sz="0" w:space="0" w:color="auto"/>
                <w:bottom w:val="none" w:sz="0" w:space="0" w:color="auto"/>
                <w:right w:val="none" w:sz="0" w:space="0" w:color="auto"/>
              </w:divBdr>
            </w:div>
            <w:div w:id="1572348208">
              <w:marLeft w:val="0"/>
              <w:marRight w:val="0"/>
              <w:marTop w:val="0"/>
              <w:marBottom w:val="0"/>
              <w:divBdr>
                <w:top w:val="none" w:sz="0" w:space="0" w:color="auto"/>
                <w:left w:val="none" w:sz="0" w:space="0" w:color="auto"/>
                <w:bottom w:val="none" w:sz="0" w:space="0" w:color="auto"/>
                <w:right w:val="none" w:sz="0" w:space="0" w:color="auto"/>
              </w:divBdr>
            </w:div>
            <w:div w:id="1212302941">
              <w:marLeft w:val="0"/>
              <w:marRight w:val="0"/>
              <w:marTop w:val="0"/>
              <w:marBottom w:val="0"/>
              <w:divBdr>
                <w:top w:val="none" w:sz="0" w:space="0" w:color="auto"/>
                <w:left w:val="none" w:sz="0" w:space="0" w:color="auto"/>
                <w:bottom w:val="none" w:sz="0" w:space="0" w:color="auto"/>
                <w:right w:val="none" w:sz="0" w:space="0" w:color="auto"/>
              </w:divBdr>
            </w:div>
            <w:div w:id="2037853738">
              <w:marLeft w:val="0"/>
              <w:marRight w:val="0"/>
              <w:marTop w:val="0"/>
              <w:marBottom w:val="0"/>
              <w:divBdr>
                <w:top w:val="none" w:sz="0" w:space="0" w:color="auto"/>
                <w:left w:val="none" w:sz="0" w:space="0" w:color="auto"/>
                <w:bottom w:val="none" w:sz="0" w:space="0" w:color="auto"/>
                <w:right w:val="none" w:sz="0" w:space="0" w:color="auto"/>
              </w:divBdr>
            </w:div>
            <w:div w:id="683165325">
              <w:marLeft w:val="0"/>
              <w:marRight w:val="0"/>
              <w:marTop w:val="0"/>
              <w:marBottom w:val="0"/>
              <w:divBdr>
                <w:top w:val="none" w:sz="0" w:space="0" w:color="auto"/>
                <w:left w:val="none" w:sz="0" w:space="0" w:color="auto"/>
                <w:bottom w:val="none" w:sz="0" w:space="0" w:color="auto"/>
                <w:right w:val="none" w:sz="0" w:space="0" w:color="auto"/>
              </w:divBdr>
            </w:div>
            <w:div w:id="629700925">
              <w:marLeft w:val="0"/>
              <w:marRight w:val="0"/>
              <w:marTop w:val="0"/>
              <w:marBottom w:val="0"/>
              <w:divBdr>
                <w:top w:val="none" w:sz="0" w:space="0" w:color="auto"/>
                <w:left w:val="none" w:sz="0" w:space="0" w:color="auto"/>
                <w:bottom w:val="none" w:sz="0" w:space="0" w:color="auto"/>
                <w:right w:val="none" w:sz="0" w:space="0" w:color="auto"/>
              </w:divBdr>
            </w:div>
            <w:div w:id="13206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60557">
      <w:bodyDiv w:val="1"/>
      <w:marLeft w:val="0"/>
      <w:marRight w:val="0"/>
      <w:marTop w:val="0"/>
      <w:marBottom w:val="0"/>
      <w:divBdr>
        <w:top w:val="none" w:sz="0" w:space="0" w:color="auto"/>
        <w:left w:val="none" w:sz="0" w:space="0" w:color="auto"/>
        <w:bottom w:val="none" w:sz="0" w:space="0" w:color="auto"/>
        <w:right w:val="none" w:sz="0" w:space="0" w:color="auto"/>
      </w:divBdr>
      <w:divsChild>
        <w:div w:id="1881742465">
          <w:marLeft w:val="0"/>
          <w:marRight w:val="0"/>
          <w:marTop w:val="0"/>
          <w:marBottom w:val="0"/>
          <w:divBdr>
            <w:top w:val="none" w:sz="0" w:space="0" w:color="auto"/>
            <w:left w:val="none" w:sz="0" w:space="0" w:color="auto"/>
            <w:bottom w:val="none" w:sz="0" w:space="0" w:color="auto"/>
            <w:right w:val="none" w:sz="0" w:space="0" w:color="auto"/>
          </w:divBdr>
          <w:divsChild>
            <w:div w:id="479926235">
              <w:marLeft w:val="0"/>
              <w:marRight w:val="0"/>
              <w:marTop w:val="0"/>
              <w:marBottom w:val="0"/>
              <w:divBdr>
                <w:top w:val="none" w:sz="0" w:space="0" w:color="auto"/>
                <w:left w:val="none" w:sz="0" w:space="0" w:color="auto"/>
                <w:bottom w:val="none" w:sz="0" w:space="0" w:color="auto"/>
                <w:right w:val="none" w:sz="0" w:space="0" w:color="auto"/>
              </w:divBdr>
            </w:div>
            <w:div w:id="1039237103">
              <w:marLeft w:val="0"/>
              <w:marRight w:val="0"/>
              <w:marTop w:val="0"/>
              <w:marBottom w:val="0"/>
              <w:divBdr>
                <w:top w:val="none" w:sz="0" w:space="0" w:color="auto"/>
                <w:left w:val="none" w:sz="0" w:space="0" w:color="auto"/>
                <w:bottom w:val="none" w:sz="0" w:space="0" w:color="auto"/>
                <w:right w:val="none" w:sz="0" w:space="0" w:color="auto"/>
              </w:divBdr>
            </w:div>
            <w:div w:id="859929530">
              <w:marLeft w:val="0"/>
              <w:marRight w:val="0"/>
              <w:marTop w:val="0"/>
              <w:marBottom w:val="0"/>
              <w:divBdr>
                <w:top w:val="none" w:sz="0" w:space="0" w:color="auto"/>
                <w:left w:val="none" w:sz="0" w:space="0" w:color="auto"/>
                <w:bottom w:val="none" w:sz="0" w:space="0" w:color="auto"/>
                <w:right w:val="none" w:sz="0" w:space="0" w:color="auto"/>
              </w:divBdr>
            </w:div>
            <w:div w:id="1216045968">
              <w:marLeft w:val="0"/>
              <w:marRight w:val="0"/>
              <w:marTop w:val="0"/>
              <w:marBottom w:val="0"/>
              <w:divBdr>
                <w:top w:val="none" w:sz="0" w:space="0" w:color="auto"/>
                <w:left w:val="none" w:sz="0" w:space="0" w:color="auto"/>
                <w:bottom w:val="none" w:sz="0" w:space="0" w:color="auto"/>
                <w:right w:val="none" w:sz="0" w:space="0" w:color="auto"/>
              </w:divBdr>
            </w:div>
            <w:div w:id="1131629287">
              <w:marLeft w:val="0"/>
              <w:marRight w:val="0"/>
              <w:marTop w:val="0"/>
              <w:marBottom w:val="0"/>
              <w:divBdr>
                <w:top w:val="none" w:sz="0" w:space="0" w:color="auto"/>
                <w:left w:val="none" w:sz="0" w:space="0" w:color="auto"/>
                <w:bottom w:val="none" w:sz="0" w:space="0" w:color="auto"/>
                <w:right w:val="none" w:sz="0" w:space="0" w:color="auto"/>
              </w:divBdr>
            </w:div>
            <w:div w:id="721834593">
              <w:marLeft w:val="0"/>
              <w:marRight w:val="0"/>
              <w:marTop w:val="0"/>
              <w:marBottom w:val="0"/>
              <w:divBdr>
                <w:top w:val="none" w:sz="0" w:space="0" w:color="auto"/>
                <w:left w:val="none" w:sz="0" w:space="0" w:color="auto"/>
                <w:bottom w:val="none" w:sz="0" w:space="0" w:color="auto"/>
                <w:right w:val="none" w:sz="0" w:space="0" w:color="auto"/>
              </w:divBdr>
            </w:div>
            <w:div w:id="340546431">
              <w:marLeft w:val="0"/>
              <w:marRight w:val="0"/>
              <w:marTop w:val="0"/>
              <w:marBottom w:val="0"/>
              <w:divBdr>
                <w:top w:val="none" w:sz="0" w:space="0" w:color="auto"/>
                <w:left w:val="none" w:sz="0" w:space="0" w:color="auto"/>
                <w:bottom w:val="none" w:sz="0" w:space="0" w:color="auto"/>
                <w:right w:val="none" w:sz="0" w:space="0" w:color="auto"/>
              </w:divBdr>
            </w:div>
            <w:div w:id="1357273128">
              <w:marLeft w:val="0"/>
              <w:marRight w:val="0"/>
              <w:marTop w:val="0"/>
              <w:marBottom w:val="0"/>
              <w:divBdr>
                <w:top w:val="none" w:sz="0" w:space="0" w:color="auto"/>
                <w:left w:val="none" w:sz="0" w:space="0" w:color="auto"/>
                <w:bottom w:val="none" w:sz="0" w:space="0" w:color="auto"/>
                <w:right w:val="none" w:sz="0" w:space="0" w:color="auto"/>
              </w:divBdr>
            </w:div>
            <w:div w:id="419565400">
              <w:marLeft w:val="0"/>
              <w:marRight w:val="0"/>
              <w:marTop w:val="0"/>
              <w:marBottom w:val="0"/>
              <w:divBdr>
                <w:top w:val="none" w:sz="0" w:space="0" w:color="auto"/>
                <w:left w:val="none" w:sz="0" w:space="0" w:color="auto"/>
                <w:bottom w:val="none" w:sz="0" w:space="0" w:color="auto"/>
                <w:right w:val="none" w:sz="0" w:space="0" w:color="auto"/>
              </w:divBdr>
            </w:div>
            <w:div w:id="8219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5267">
      <w:bodyDiv w:val="1"/>
      <w:marLeft w:val="0"/>
      <w:marRight w:val="0"/>
      <w:marTop w:val="0"/>
      <w:marBottom w:val="0"/>
      <w:divBdr>
        <w:top w:val="none" w:sz="0" w:space="0" w:color="auto"/>
        <w:left w:val="none" w:sz="0" w:space="0" w:color="auto"/>
        <w:bottom w:val="none" w:sz="0" w:space="0" w:color="auto"/>
        <w:right w:val="none" w:sz="0" w:space="0" w:color="auto"/>
      </w:divBdr>
      <w:divsChild>
        <w:div w:id="1663192571">
          <w:marLeft w:val="0"/>
          <w:marRight w:val="0"/>
          <w:marTop w:val="0"/>
          <w:marBottom w:val="0"/>
          <w:divBdr>
            <w:top w:val="none" w:sz="0" w:space="0" w:color="auto"/>
            <w:left w:val="none" w:sz="0" w:space="0" w:color="auto"/>
            <w:bottom w:val="none" w:sz="0" w:space="0" w:color="auto"/>
            <w:right w:val="none" w:sz="0" w:space="0" w:color="auto"/>
          </w:divBdr>
          <w:divsChild>
            <w:div w:id="1247299446">
              <w:marLeft w:val="0"/>
              <w:marRight w:val="0"/>
              <w:marTop w:val="0"/>
              <w:marBottom w:val="0"/>
              <w:divBdr>
                <w:top w:val="none" w:sz="0" w:space="0" w:color="auto"/>
                <w:left w:val="none" w:sz="0" w:space="0" w:color="auto"/>
                <w:bottom w:val="none" w:sz="0" w:space="0" w:color="auto"/>
                <w:right w:val="none" w:sz="0" w:space="0" w:color="auto"/>
              </w:divBdr>
            </w:div>
            <w:div w:id="650793416">
              <w:marLeft w:val="0"/>
              <w:marRight w:val="0"/>
              <w:marTop w:val="0"/>
              <w:marBottom w:val="0"/>
              <w:divBdr>
                <w:top w:val="none" w:sz="0" w:space="0" w:color="auto"/>
                <w:left w:val="none" w:sz="0" w:space="0" w:color="auto"/>
                <w:bottom w:val="none" w:sz="0" w:space="0" w:color="auto"/>
                <w:right w:val="none" w:sz="0" w:space="0" w:color="auto"/>
              </w:divBdr>
            </w:div>
            <w:div w:id="72355278">
              <w:marLeft w:val="0"/>
              <w:marRight w:val="0"/>
              <w:marTop w:val="0"/>
              <w:marBottom w:val="0"/>
              <w:divBdr>
                <w:top w:val="none" w:sz="0" w:space="0" w:color="auto"/>
                <w:left w:val="none" w:sz="0" w:space="0" w:color="auto"/>
                <w:bottom w:val="none" w:sz="0" w:space="0" w:color="auto"/>
                <w:right w:val="none" w:sz="0" w:space="0" w:color="auto"/>
              </w:divBdr>
            </w:div>
            <w:div w:id="656226295">
              <w:marLeft w:val="0"/>
              <w:marRight w:val="0"/>
              <w:marTop w:val="0"/>
              <w:marBottom w:val="0"/>
              <w:divBdr>
                <w:top w:val="none" w:sz="0" w:space="0" w:color="auto"/>
                <w:left w:val="none" w:sz="0" w:space="0" w:color="auto"/>
                <w:bottom w:val="none" w:sz="0" w:space="0" w:color="auto"/>
                <w:right w:val="none" w:sz="0" w:space="0" w:color="auto"/>
              </w:divBdr>
            </w:div>
            <w:div w:id="188639341">
              <w:marLeft w:val="0"/>
              <w:marRight w:val="0"/>
              <w:marTop w:val="0"/>
              <w:marBottom w:val="0"/>
              <w:divBdr>
                <w:top w:val="none" w:sz="0" w:space="0" w:color="auto"/>
                <w:left w:val="none" w:sz="0" w:space="0" w:color="auto"/>
                <w:bottom w:val="none" w:sz="0" w:space="0" w:color="auto"/>
                <w:right w:val="none" w:sz="0" w:space="0" w:color="auto"/>
              </w:divBdr>
            </w:div>
            <w:div w:id="1171867255">
              <w:marLeft w:val="0"/>
              <w:marRight w:val="0"/>
              <w:marTop w:val="0"/>
              <w:marBottom w:val="0"/>
              <w:divBdr>
                <w:top w:val="none" w:sz="0" w:space="0" w:color="auto"/>
                <w:left w:val="none" w:sz="0" w:space="0" w:color="auto"/>
                <w:bottom w:val="none" w:sz="0" w:space="0" w:color="auto"/>
                <w:right w:val="none" w:sz="0" w:space="0" w:color="auto"/>
              </w:divBdr>
            </w:div>
            <w:div w:id="1584072598">
              <w:marLeft w:val="0"/>
              <w:marRight w:val="0"/>
              <w:marTop w:val="0"/>
              <w:marBottom w:val="0"/>
              <w:divBdr>
                <w:top w:val="none" w:sz="0" w:space="0" w:color="auto"/>
                <w:left w:val="none" w:sz="0" w:space="0" w:color="auto"/>
                <w:bottom w:val="none" w:sz="0" w:space="0" w:color="auto"/>
                <w:right w:val="none" w:sz="0" w:space="0" w:color="auto"/>
              </w:divBdr>
            </w:div>
            <w:div w:id="339236305">
              <w:marLeft w:val="0"/>
              <w:marRight w:val="0"/>
              <w:marTop w:val="0"/>
              <w:marBottom w:val="0"/>
              <w:divBdr>
                <w:top w:val="none" w:sz="0" w:space="0" w:color="auto"/>
                <w:left w:val="none" w:sz="0" w:space="0" w:color="auto"/>
                <w:bottom w:val="none" w:sz="0" w:space="0" w:color="auto"/>
                <w:right w:val="none" w:sz="0" w:space="0" w:color="auto"/>
              </w:divBdr>
            </w:div>
            <w:div w:id="1500804549">
              <w:marLeft w:val="0"/>
              <w:marRight w:val="0"/>
              <w:marTop w:val="0"/>
              <w:marBottom w:val="0"/>
              <w:divBdr>
                <w:top w:val="none" w:sz="0" w:space="0" w:color="auto"/>
                <w:left w:val="none" w:sz="0" w:space="0" w:color="auto"/>
                <w:bottom w:val="none" w:sz="0" w:space="0" w:color="auto"/>
                <w:right w:val="none" w:sz="0" w:space="0" w:color="auto"/>
              </w:divBdr>
            </w:div>
            <w:div w:id="1071005757">
              <w:marLeft w:val="0"/>
              <w:marRight w:val="0"/>
              <w:marTop w:val="0"/>
              <w:marBottom w:val="0"/>
              <w:divBdr>
                <w:top w:val="none" w:sz="0" w:space="0" w:color="auto"/>
                <w:left w:val="none" w:sz="0" w:space="0" w:color="auto"/>
                <w:bottom w:val="none" w:sz="0" w:space="0" w:color="auto"/>
                <w:right w:val="none" w:sz="0" w:space="0" w:color="auto"/>
              </w:divBdr>
            </w:div>
            <w:div w:id="1898513564">
              <w:marLeft w:val="0"/>
              <w:marRight w:val="0"/>
              <w:marTop w:val="0"/>
              <w:marBottom w:val="0"/>
              <w:divBdr>
                <w:top w:val="none" w:sz="0" w:space="0" w:color="auto"/>
                <w:left w:val="none" w:sz="0" w:space="0" w:color="auto"/>
                <w:bottom w:val="none" w:sz="0" w:space="0" w:color="auto"/>
                <w:right w:val="none" w:sz="0" w:space="0" w:color="auto"/>
              </w:divBdr>
            </w:div>
            <w:div w:id="1320041113">
              <w:marLeft w:val="0"/>
              <w:marRight w:val="0"/>
              <w:marTop w:val="0"/>
              <w:marBottom w:val="0"/>
              <w:divBdr>
                <w:top w:val="none" w:sz="0" w:space="0" w:color="auto"/>
                <w:left w:val="none" w:sz="0" w:space="0" w:color="auto"/>
                <w:bottom w:val="none" w:sz="0" w:space="0" w:color="auto"/>
                <w:right w:val="none" w:sz="0" w:space="0" w:color="auto"/>
              </w:divBdr>
            </w:div>
            <w:div w:id="197548933">
              <w:marLeft w:val="0"/>
              <w:marRight w:val="0"/>
              <w:marTop w:val="0"/>
              <w:marBottom w:val="0"/>
              <w:divBdr>
                <w:top w:val="none" w:sz="0" w:space="0" w:color="auto"/>
                <w:left w:val="none" w:sz="0" w:space="0" w:color="auto"/>
                <w:bottom w:val="none" w:sz="0" w:space="0" w:color="auto"/>
                <w:right w:val="none" w:sz="0" w:space="0" w:color="auto"/>
              </w:divBdr>
            </w:div>
            <w:div w:id="621151891">
              <w:marLeft w:val="0"/>
              <w:marRight w:val="0"/>
              <w:marTop w:val="0"/>
              <w:marBottom w:val="0"/>
              <w:divBdr>
                <w:top w:val="none" w:sz="0" w:space="0" w:color="auto"/>
                <w:left w:val="none" w:sz="0" w:space="0" w:color="auto"/>
                <w:bottom w:val="none" w:sz="0" w:space="0" w:color="auto"/>
                <w:right w:val="none" w:sz="0" w:space="0" w:color="auto"/>
              </w:divBdr>
            </w:div>
            <w:div w:id="849569250">
              <w:marLeft w:val="0"/>
              <w:marRight w:val="0"/>
              <w:marTop w:val="0"/>
              <w:marBottom w:val="0"/>
              <w:divBdr>
                <w:top w:val="none" w:sz="0" w:space="0" w:color="auto"/>
                <w:left w:val="none" w:sz="0" w:space="0" w:color="auto"/>
                <w:bottom w:val="none" w:sz="0" w:space="0" w:color="auto"/>
                <w:right w:val="none" w:sz="0" w:space="0" w:color="auto"/>
              </w:divBdr>
            </w:div>
            <w:div w:id="908463418">
              <w:marLeft w:val="0"/>
              <w:marRight w:val="0"/>
              <w:marTop w:val="0"/>
              <w:marBottom w:val="0"/>
              <w:divBdr>
                <w:top w:val="none" w:sz="0" w:space="0" w:color="auto"/>
                <w:left w:val="none" w:sz="0" w:space="0" w:color="auto"/>
                <w:bottom w:val="none" w:sz="0" w:space="0" w:color="auto"/>
                <w:right w:val="none" w:sz="0" w:space="0" w:color="auto"/>
              </w:divBdr>
            </w:div>
            <w:div w:id="2094861159">
              <w:marLeft w:val="0"/>
              <w:marRight w:val="0"/>
              <w:marTop w:val="0"/>
              <w:marBottom w:val="0"/>
              <w:divBdr>
                <w:top w:val="none" w:sz="0" w:space="0" w:color="auto"/>
                <w:left w:val="none" w:sz="0" w:space="0" w:color="auto"/>
                <w:bottom w:val="none" w:sz="0" w:space="0" w:color="auto"/>
                <w:right w:val="none" w:sz="0" w:space="0" w:color="auto"/>
              </w:divBdr>
            </w:div>
            <w:div w:id="1800878584">
              <w:marLeft w:val="0"/>
              <w:marRight w:val="0"/>
              <w:marTop w:val="0"/>
              <w:marBottom w:val="0"/>
              <w:divBdr>
                <w:top w:val="none" w:sz="0" w:space="0" w:color="auto"/>
                <w:left w:val="none" w:sz="0" w:space="0" w:color="auto"/>
                <w:bottom w:val="none" w:sz="0" w:space="0" w:color="auto"/>
                <w:right w:val="none" w:sz="0" w:space="0" w:color="auto"/>
              </w:divBdr>
            </w:div>
            <w:div w:id="76221216">
              <w:marLeft w:val="0"/>
              <w:marRight w:val="0"/>
              <w:marTop w:val="0"/>
              <w:marBottom w:val="0"/>
              <w:divBdr>
                <w:top w:val="none" w:sz="0" w:space="0" w:color="auto"/>
                <w:left w:val="none" w:sz="0" w:space="0" w:color="auto"/>
                <w:bottom w:val="none" w:sz="0" w:space="0" w:color="auto"/>
                <w:right w:val="none" w:sz="0" w:space="0" w:color="auto"/>
              </w:divBdr>
            </w:div>
            <w:div w:id="1212033895">
              <w:marLeft w:val="0"/>
              <w:marRight w:val="0"/>
              <w:marTop w:val="0"/>
              <w:marBottom w:val="0"/>
              <w:divBdr>
                <w:top w:val="none" w:sz="0" w:space="0" w:color="auto"/>
                <w:left w:val="none" w:sz="0" w:space="0" w:color="auto"/>
                <w:bottom w:val="none" w:sz="0" w:space="0" w:color="auto"/>
                <w:right w:val="none" w:sz="0" w:space="0" w:color="auto"/>
              </w:divBdr>
            </w:div>
            <w:div w:id="306782786">
              <w:marLeft w:val="0"/>
              <w:marRight w:val="0"/>
              <w:marTop w:val="0"/>
              <w:marBottom w:val="0"/>
              <w:divBdr>
                <w:top w:val="none" w:sz="0" w:space="0" w:color="auto"/>
                <w:left w:val="none" w:sz="0" w:space="0" w:color="auto"/>
                <w:bottom w:val="none" w:sz="0" w:space="0" w:color="auto"/>
                <w:right w:val="none" w:sz="0" w:space="0" w:color="auto"/>
              </w:divBdr>
            </w:div>
            <w:div w:id="1058745160">
              <w:marLeft w:val="0"/>
              <w:marRight w:val="0"/>
              <w:marTop w:val="0"/>
              <w:marBottom w:val="0"/>
              <w:divBdr>
                <w:top w:val="none" w:sz="0" w:space="0" w:color="auto"/>
                <w:left w:val="none" w:sz="0" w:space="0" w:color="auto"/>
                <w:bottom w:val="none" w:sz="0" w:space="0" w:color="auto"/>
                <w:right w:val="none" w:sz="0" w:space="0" w:color="auto"/>
              </w:divBdr>
            </w:div>
            <w:div w:id="111828995">
              <w:marLeft w:val="0"/>
              <w:marRight w:val="0"/>
              <w:marTop w:val="0"/>
              <w:marBottom w:val="0"/>
              <w:divBdr>
                <w:top w:val="none" w:sz="0" w:space="0" w:color="auto"/>
                <w:left w:val="none" w:sz="0" w:space="0" w:color="auto"/>
                <w:bottom w:val="none" w:sz="0" w:space="0" w:color="auto"/>
                <w:right w:val="none" w:sz="0" w:space="0" w:color="auto"/>
              </w:divBdr>
            </w:div>
            <w:div w:id="117337990">
              <w:marLeft w:val="0"/>
              <w:marRight w:val="0"/>
              <w:marTop w:val="0"/>
              <w:marBottom w:val="0"/>
              <w:divBdr>
                <w:top w:val="none" w:sz="0" w:space="0" w:color="auto"/>
                <w:left w:val="none" w:sz="0" w:space="0" w:color="auto"/>
                <w:bottom w:val="none" w:sz="0" w:space="0" w:color="auto"/>
                <w:right w:val="none" w:sz="0" w:space="0" w:color="auto"/>
              </w:divBdr>
            </w:div>
            <w:div w:id="420227230">
              <w:marLeft w:val="0"/>
              <w:marRight w:val="0"/>
              <w:marTop w:val="0"/>
              <w:marBottom w:val="0"/>
              <w:divBdr>
                <w:top w:val="none" w:sz="0" w:space="0" w:color="auto"/>
                <w:left w:val="none" w:sz="0" w:space="0" w:color="auto"/>
                <w:bottom w:val="none" w:sz="0" w:space="0" w:color="auto"/>
                <w:right w:val="none" w:sz="0" w:space="0" w:color="auto"/>
              </w:divBdr>
            </w:div>
            <w:div w:id="1036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8221">
      <w:bodyDiv w:val="1"/>
      <w:marLeft w:val="0"/>
      <w:marRight w:val="0"/>
      <w:marTop w:val="0"/>
      <w:marBottom w:val="0"/>
      <w:divBdr>
        <w:top w:val="none" w:sz="0" w:space="0" w:color="auto"/>
        <w:left w:val="none" w:sz="0" w:space="0" w:color="auto"/>
        <w:bottom w:val="none" w:sz="0" w:space="0" w:color="auto"/>
        <w:right w:val="none" w:sz="0" w:space="0" w:color="auto"/>
      </w:divBdr>
      <w:divsChild>
        <w:div w:id="937758354">
          <w:marLeft w:val="0"/>
          <w:marRight w:val="0"/>
          <w:marTop w:val="0"/>
          <w:marBottom w:val="0"/>
          <w:divBdr>
            <w:top w:val="none" w:sz="0" w:space="0" w:color="auto"/>
            <w:left w:val="none" w:sz="0" w:space="0" w:color="auto"/>
            <w:bottom w:val="none" w:sz="0" w:space="0" w:color="auto"/>
            <w:right w:val="none" w:sz="0" w:space="0" w:color="auto"/>
          </w:divBdr>
          <w:divsChild>
            <w:div w:id="1499467096">
              <w:marLeft w:val="0"/>
              <w:marRight w:val="0"/>
              <w:marTop w:val="0"/>
              <w:marBottom w:val="0"/>
              <w:divBdr>
                <w:top w:val="none" w:sz="0" w:space="0" w:color="auto"/>
                <w:left w:val="none" w:sz="0" w:space="0" w:color="auto"/>
                <w:bottom w:val="none" w:sz="0" w:space="0" w:color="auto"/>
                <w:right w:val="none" w:sz="0" w:space="0" w:color="auto"/>
              </w:divBdr>
            </w:div>
            <w:div w:id="134377063">
              <w:marLeft w:val="0"/>
              <w:marRight w:val="0"/>
              <w:marTop w:val="0"/>
              <w:marBottom w:val="0"/>
              <w:divBdr>
                <w:top w:val="none" w:sz="0" w:space="0" w:color="auto"/>
                <w:left w:val="none" w:sz="0" w:space="0" w:color="auto"/>
                <w:bottom w:val="none" w:sz="0" w:space="0" w:color="auto"/>
                <w:right w:val="none" w:sz="0" w:space="0" w:color="auto"/>
              </w:divBdr>
            </w:div>
            <w:div w:id="486481985">
              <w:marLeft w:val="0"/>
              <w:marRight w:val="0"/>
              <w:marTop w:val="0"/>
              <w:marBottom w:val="0"/>
              <w:divBdr>
                <w:top w:val="none" w:sz="0" w:space="0" w:color="auto"/>
                <w:left w:val="none" w:sz="0" w:space="0" w:color="auto"/>
                <w:bottom w:val="none" w:sz="0" w:space="0" w:color="auto"/>
                <w:right w:val="none" w:sz="0" w:space="0" w:color="auto"/>
              </w:divBdr>
            </w:div>
            <w:div w:id="1776091810">
              <w:marLeft w:val="0"/>
              <w:marRight w:val="0"/>
              <w:marTop w:val="0"/>
              <w:marBottom w:val="0"/>
              <w:divBdr>
                <w:top w:val="none" w:sz="0" w:space="0" w:color="auto"/>
                <w:left w:val="none" w:sz="0" w:space="0" w:color="auto"/>
                <w:bottom w:val="none" w:sz="0" w:space="0" w:color="auto"/>
                <w:right w:val="none" w:sz="0" w:space="0" w:color="auto"/>
              </w:divBdr>
            </w:div>
            <w:div w:id="82725554">
              <w:marLeft w:val="0"/>
              <w:marRight w:val="0"/>
              <w:marTop w:val="0"/>
              <w:marBottom w:val="0"/>
              <w:divBdr>
                <w:top w:val="none" w:sz="0" w:space="0" w:color="auto"/>
                <w:left w:val="none" w:sz="0" w:space="0" w:color="auto"/>
                <w:bottom w:val="none" w:sz="0" w:space="0" w:color="auto"/>
                <w:right w:val="none" w:sz="0" w:space="0" w:color="auto"/>
              </w:divBdr>
            </w:div>
            <w:div w:id="566768504">
              <w:marLeft w:val="0"/>
              <w:marRight w:val="0"/>
              <w:marTop w:val="0"/>
              <w:marBottom w:val="0"/>
              <w:divBdr>
                <w:top w:val="none" w:sz="0" w:space="0" w:color="auto"/>
                <w:left w:val="none" w:sz="0" w:space="0" w:color="auto"/>
                <w:bottom w:val="none" w:sz="0" w:space="0" w:color="auto"/>
                <w:right w:val="none" w:sz="0" w:space="0" w:color="auto"/>
              </w:divBdr>
            </w:div>
            <w:div w:id="456071729">
              <w:marLeft w:val="0"/>
              <w:marRight w:val="0"/>
              <w:marTop w:val="0"/>
              <w:marBottom w:val="0"/>
              <w:divBdr>
                <w:top w:val="none" w:sz="0" w:space="0" w:color="auto"/>
                <w:left w:val="none" w:sz="0" w:space="0" w:color="auto"/>
                <w:bottom w:val="none" w:sz="0" w:space="0" w:color="auto"/>
                <w:right w:val="none" w:sz="0" w:space="0" w:color="auto"/>
              </w:divBdr>
            </w:div>
            <w:div w:id="12558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668">
      <w:bodyDiv w:val="1"/>
      <w:marLeft w:val="0"/>
      <w:marRight w:val="0"/>
      <w:marTop w:val="0"/>
      <w:marBottom w:val="0"/>
      <w:divBdr>
        <w:top w:val="none" w:sz="0" w:space="0" w:color="auto"/>
        <w:left w:val="none" w:sz="0" w:space="0" w:color="auto"/>
        <w:bottom w:val="none" w:sz="0" w:space="0" w:color="auto"/>
        <w:right w:val="none" w:sz="0" w:space="0" w:color="auto"/>
      </w:divBdr>
      <w:divsChild>
        <w:div w:id="1083643915">
          <w:marLeft w:val="0"/>
          <w:marRight w:val="0"/>
          <w:marTop w:val="0"/>
          <w:marBottom w:val="0"/>
          <w:divBdr>
            <w:top w:val="none" w:sz="0" w:space="0" w:color="auto"/>
            <w:left w:val="none" w:sz="0" w:space="0" w:color="auto"/>
            <w:bottom w:val="none" w:sz="0" w:space="0" w:color="auto"/>
            <w:right w:val="none" w:sz="0" w:space="0" w:color="auto"/>
          </w:divBdr>
          <w:divsChild>
            <w:div w:id="1432361951">
              <w:marLeft w:val="0"/>
              <w:marRight w:val="0"/>
              <w:marTop w:val="0"/>
              <w:marBottom w:val="0"/>
              <w:divBdr>
                <w:top w:val="none" w:sz="0" w:space="0" w:color="auto"/>
                <w:left w:val="none" w:sz="0" w:space="0" w:color="auto"/>
                <w:bottom w:val="none" w:sz="0" w:space="0" w:color="auto"/>
                <w:right w:val="none" w:sz="0" w:space="0" w:color="auto"/>
              </w:divBdr>
            </w:div>
            <w:div w:id="1354183311">
              <w:marLeft w:val="0"/>
              <w:marRight w:val="0"/>
              <w:marTop w:val="0"/>
              <w:marBottom w:val="0"/>
              <w:divBdr>
                <w:top w:val="none" w:sz="0" w:space="0" w:color="auto"/>
                <w:left w:val="none" w:sz="0" w:space="0" w:color="auto"/>
                <w:bottom w:val="none" w:sz="0" w:space="0" w:color="auto"/>
                <w:right w:val="none" w:sz="0" w:space="0" w:color="auto"/>
              </w:divBdr>
            </w:div>
            <w:div w:id="488600062">
              <w:marLeft w:val="0"/>
              <w:marRight w:val="0"/>
              <w:marTop w:val="0"/>
              <w:marBottom w:val="0"/>
              <w:divBdr>
                <w:top w:val="none" w:sz="0" w:space="0" w:color="auto"/>
                <w:left w:val="none" w:sz="0" w:space="0" w:color="auto"/>
                <w:bottom w:val="none" w:sz="0" w:space="0" w:color="auto"/>
                <w:right w:val="none" w:sz="0" w:space="0" w:color="auto"/>
              </w:divBdr>
            </w:div>
            <w:div w:id="1480610317">
              <w:marLeft w:val="0"/>
              <w:marRight w:val="0"/>
              <w:marTop w:val="0"/>
              <w:marBottom w:val="0"/>
              <w:divBdr>
                <w:top w:val="none" w:sz="0" w:space="0" w:color="auto"/>
                <w:left w:val="none" w:sz="0" w:space="0" w:color="auto"/>
                <w:bottom w:val="none" w:sz="0" w:space="0" w:color="auto"/>
                <w:right w:val="none" w:sz="0" w:space="0" w:color="auto"/>
              </w:divBdr>
            </w:div>
            <w:div w:id="1321350404">
              <w:marLeft w:val="0"/>
              <w:marRight w:val="0"/>
              <w:marTop w:val="0"/>
              <w:marBottom w:val="0"/>
              <w:divBdr>
                <w:top w:val="none" w:sz="0" w:space="0" w:color="auto"/>
                <w:left w:val="none" w:sz="0" w:space="0" w:color="auto"/>
                <w:bottom w:val="none" w:sz="0" w:space="0" w:color="auto"/>
                <w:right w:val="none" w:sz="0" w:space="0" w:color="auto"/>
              </w:divBdr>
            </w:div>
            <w:div w:id="1719432179">
              <w:marLeft w:val="0"/>
              <w:marRight w:val="0"/>
              <w:marTop w:val="0"/>
              <w:marBottom w:val="0"/>
              <w:divBdr>
                <w:top w:val="none" w:sz="0" w:space="0" w:color="auto"/>
                <w:left w:val="none" w:sz="0" w:space="0" w:color="auto"/>
                <w:bottom w:val="none" w:sz="0" w:space="0" w:color="auto"/>
                <w:right w:val="none" w:sz="0" w:space="0" w:color="auto"/>
              </w:divBdr>
            </w:div>
            <w:div w:id="1291479008">
              <w:marLeft w:val="0"/>
              <w:marRight w:val="0"/>
              <w:marTop w:val="0"/>
              <w:marBottom w:val="0"/>
              <w:divBdr>
                <w:top w:val="none" w:sz="0" w:space="0" w:color="auto"/>
                <w:left w:val="none" w:sz="0" w:space="0" w:color="auto"/>
                <w:bottom w:val="none" w:sz="0" w:space="0" w:color="auto"/>
                <w:right w:val="none" w:sz="0" w:space="0" w:color="auto"/>
              </w:divBdr>
            </w:div>
            <w:div w:id="787822590">
              <w:marLeft w:val="0"/>
              <w:marRight w:val="0"/>
              <w:marTop w:val="0"/>
              <w:marBottom w:val="0"/>
              <w:divBdr>
                <w:top w:val="none" w:sz="0" w:space="0" w:color="auto"/>
                <w:left w:val="none" w:sz="0" w:space="0" w:color="auto"/>
                <w:bottom w:val="none" w:sz="0" w:space="0" w:color="auto"/>
                <w:right w:val="none" w:sz="0" w:space="0" w:color="auto"/>
              </w:divBdr>
            </w:div>
            <w:div w:id="440491395">
              <w:marLeft w:val="0"/>
              <w:marRight w:val="0"/>
              <w:marTop w:val="0"/>
              <w:marBottom w:val="0"/>
              <w:divBdr>
                <w:top w:val="none" w:sz="0" w:space="0" w:color="auto"/>
                <w:left w:val="none" w:sz="0" w:space="0" w:color="auto"/>
                <w:bottom w:val="none" w:sz="0" w:space="0" w:color="auto"/>
                <w:right w:val="none" w:sz="0" w:space="0" w:color="auto"/>
              </w:divBdr>
            </w:div>
            <w:div w:id="394159741">
              <w:marLeft w:val="0"/>
              <w:marRight w:val="0"/>
              <w:marTop w:val="0"/>
              <w:marBottom w:val="0"/>
              <w:divBdr>
                <w:top w:val="none" w:sz="0" w:space="0" w:color="auto"/>
                <w:left w:val="none" w:sz="0" w:space="0" w:color="auto"/>
                <w:bottom w:val="none" w:sz="0" w:space="0" w:color="auto"/>
                <w:right w:val="none" w:sz="0" w:space="0" w:color="auto"/>
              </w:divBdr>
            </w:div>
            <w:div w:id="1865316581">
              <w:marLeft w:val="0"/>
              <w:marRight w:val="0"/>
              <w:marTop w:val="0"/>
              <w:marBottom w:val="0"/>
              <w:divBdr>
                <w:top w:val="none" w:sz="0" w:space="0" w:color="auto"/>
                <w:left w:val="none" w:sz="0" w:space="0" w:color="auto"/>
                <w:bottom w:val="none" w:sz="0" w:space="0" w:color="auto"/>
                <w:right w:val="none" w:sz="0" w:space="0" w:color="auto"/>
              </w:divBdr>
            </w:div>
            <w:div w:id="483737470">
              <w:marLeft w:val="0"/>
              <w:marRight w:val="0"/>
              <w:marTop w:val="0"/>
              <w:marBottom w:val="0"/>
              <w:divBdr>
                <w:top w:val="none" w:sz="0" w:space="0" w:color="auto"/>
                <w:left w:val="none" w:sz="0" w:space="0" w:color="auto"/>
                <w:bottom w:val="none" w:sz="0" w:space="0" w:color="auto"/>
                <w:right w:val="none" w:sz="0" w:space="0" w:color="auto"/>
              </w:divBdr>
            </w:div>
            <w:div w:id="18553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2201895@ruc.edu.cn"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D4922-2E32-49F4-BA88-CA1827B0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8641</Words>
  <Characters>8728</Characters>
  <Application>Microsoft Office Word</Application>
  <DocSecurity>0</DocSecurity>
  <Lines>311</Lines>
  <Paragraphs>136</Paragraphs>
  <Notes>0</Notes>
  <ScaleCrop>false</ScaleCrop>
  <Company>jwc</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zhang</dc:creator>
  <cp:keywords/>
  <cp:lastModifiedBy>于心心</cp:lastModifiedBy>
  <cp:revision>2</cp:revision>
  <dcterms:created xsi:type="dcterms:W3CDTF">2024-03-24T14:36:00Z</dcterms:created>
  <dcterms:modified xsi:type="dcterms:W3CDTF">2024-03-24T14:36:00Z</dcterms:modified>
</cp:coreProperties>
</file>